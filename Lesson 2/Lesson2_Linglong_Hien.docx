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D18EA">
      <w:pPr>
        <w:rPr>
          <w:ins w:id="0" w:author="LINGLONG ZHU" w:date="2013-10-16T21:37:00Z"/>
          <w:color w:val="4F81BD" w:themeColor="accent1"/>
          <w:sz w:val="44"/>
          <w:szCs w:val="44"/>
          <w:u w:val="single"/>
          <w:rPrChange w:id="1" w:author="LINGLONG ZHU" w:date="2013-10-16T21:39:00Z">
            <w:rPr>
              <w:ins w:id="2" w:author="LINGLONG ZHU" w:date="2013-10-16T21:37:00Z"/>
            </w:rPr>
          </w:rPrChange>
        </w:rPr>
        <w:pPrChange w:id="3" w:author="LINGLONG ZHU" w:date="2013-10-16T21:38:00Z">
          <w:pPr>
            <w:pStyle w:val="Heading2"/>
          </w:pPr>
        </w:pPrChange>
      </w:pPr>
      <w:ins w:id="4" w:author="LINGLONG ZHU" w:date="2013-10-16T21:37:00Z">
        <w:r w:rsidRPr="00DD18EA">
          <w:rPr>
            <w:rFonts w:asciiTheme="majorHAnsi" w:hAnsiTheme="majorHAnsi"/>
            <w:color w:val="4F81BD" w:themeColor="accent1"/>
            <w:sz w:val="44"/>
            <w:szCs w:val="44"/>
            <w:u w:val="single"/>
            <w:rPrChange w:id="5" w:author="LINGLONG ZHU" w:date="2013-10-16T21:39:00Z">
              <w:rPr/>
            </w:rPrChange>
          </w:rPr>
          <w:t xml:space="preserve">Design of Software Engineering </w:t>
        </w:r>
      </w:ins>
      <w:ins w:id="6" w:author="LINGLONG ZHU" w:date="2013-10-16T21:36:00Z">
        <w:r w:rsidRPr="00DD18EA">
          <w:rPr>
            <w:rFonts w:asciiTheme="majorHAnsi" w:hAnsiTheme="majorHAnsi"/>
            <w:color w:val="4F81BD" w:themeColor="accent1"/>
            <w:sz w:val="44"/>
            <w:szCs w:val="44"/>
            <w:u w:val="single"/>
            <w:rPrChange w:id="7" w:author="LINGLONG ZHU" w:date="2013-10-16T21:39:00Z">
              <w:rPr/>
            </w:rPrChange>
          </w:rPr>
          <w:t>Lesson 2</w:t>
        </w:r>
      </w:ins>
    </w:p>
    <w:p w:rsidR="00000000" w:rsidRDefault="00DD18EA">
      <w:pPr>
        <w:rPr>
          <w:ins w:id="8" w:author="LINGLONG ZHU" w:date="2013-10-16T21:31:00Z"/>
          <w:del w:id="9" w:author="Duong Duc Hien" w:date="2013-10-17T22:09:00Z"/>
          <w:color w:val="4F81BD" w:themeColor="accent1"/>
          <w:szCs w:val="24"/>
          <w:rPrChange w:id="10" w:author="LINGLONG ZHU" w:date="2013-10-16T21:39:00Z">
            <w:rPr>
              <w:ins w:id="11" w:author="LINGLONG ZHU" w:date="2013-10-16T21:31:00Z"/>
              <w:del w:id="12" w:author="Duong Duc Hien" w:date="2013-10-17T22:09:00Z"/>
            </w:rPr>
          </w:rPrChange>
        </w:rPr>
        <w:pPrChange w:id="13" w:author="LINGLONG ZHU" w:date="2013-10-16T21:37:00Z">
          <w:pPr>
            <w:pStyle w:val="Heading2"/>
          </w:pPr>
        </w:pPrChange>
      </w:pPr>
      <w:ins w:id="14" w:author="LINGLONG ZHU" w:date="2013-10-16T21:37:00Z">
        <w:del w:id="15" w:author="Duong Duc Hien" w:date="2013-10-17T22:09:00Z">
          <w:r w:rsidRPr="00DD18EA">
            <w:rPr>
              <w:color w:val="4F81BD" w:themeColor="accent1"/>
              <w:sz w:val="24"/>
              <w:szCs w:val="24"/>
              <w:rPrChange w:id="16" w:author="LINGLONG ZHU" w:date="2013-10-16T21:39:00Z">
                <w:rPr/>
              </w:rPrChange>
            </w:rPr>
            <w:delText>Linglong Zhu and Hien</w:delText>
          </w:r>
        </w:del>
        <w:del w:id="17" w:author="Duong Duc Hien" w:date="2013-10-17T12:01:00Z">
          <w:r w:rsidRPr="00DD18EA">
            <w:rPr>
              <w:color w:val="4F81BD" w:themeColor="accent1"/>
              <w:sz w:val="24"/>
              <w:szCs w:val="24"/>
              <w:rPrChange w:id="18" w:author="LINGLONG ZHU" w:date="2013-10-16T21:39:00Z">
                <w:rPr/>
              </w:rPrChange>
            </w:rPr>
            <w:delText>Duc</w:delText>
          </w:r>
        </w:del>
        <w:del w:id="19" w:author="Duong Duc Hien" w:date="2013-10-17T22:09:00Z">
          <w:r w:rsidRPr="00DD18EA">
            <w:rPr>
              <w:color w:val="4F81BD" w:themeColor="accent1"/>
              <w:sz w:val="24"/>
              <w:szCs w:val="24"/>
              <w:rPrChange w:id="20" w:author="LINGLONG ZHU" w:date="2013-10-16T21:39:00Z">
                <w:rPr/>
              </w:rPrChange>
            </w:rPr>
            <w:delText xml:space="preserve"> Duong </w:delText>
          </w:r>
        </w:del>
      </w:ins>
    </w:p>
    <w:p w:rsidR="005B13CB" w:rsidRDefault="003527AF">
      <w:pPr>
        <w:pStyle w:val="Heading2"/>
        <w:rPr>
          <w:ins w:id="21" w:author="LINGLONG ZHU" w:date="2013-10-16T21:32:00Z"/>
        </w:rPr>
      </w:pPr>
      <w:bookmarkStart w:id="22" w:name="_Toc369818394"/>
      <w:ins w:id="23" w:author="LINGLONG ZHU" w:date="2013-10-16T21:32:00Z">
        <w:r w:rsidRPr="003527AF">
          <w:t>Content</w:t>
        </w:r>
        <w:bookmarkEnd w:id="22"/>
      </w:ins>
    </w:p>
    <w:p w:rsidR="0061645B" w:rsidRDefault="00DD18EA">
      <w:pPr>
        <w:pStyle w:val="TOC2"/>
        <w:tabs>
          <w:tab w:val="right" w:leader="dot" w:pos="8296"/>
        </w:tabs>
        <w:rPr>
          <w:noProof/>
          <w:kern w:val="0"/>
          <w:sz w:val="22"/>
          <w:lang w:eastAsia="en-US"/>
        </w:rPr>
      </w:pPr>
      <w:ins w:id="24" w:author="LINGLONG ZHU" w:date="2013-10-16T21:41:00Z">
        <w:r>
          <w:fldChar w:fldCharType="begin"/>
        </w:r>
        <w:r w:rsidR="003527AF">
          <w:instrText xml:space="preserve"> TOC \o "1-3" </w:instrText>
        </w:r>
      </w:ins>
      <w:r>
        <w:fldChar w:fldCharType="separate"/>
      </w:r>
      <w:r w:rsidR="0061645B">
        <w:rPr>
          <w:noProof/>
        </w:rPr>
        <w:t>Content</w:t>
      </w:r>
      <w:r w:rsidR="0061645B">
        <w:rPr>
          <w:noProof/>
        </w:rPr>
        <w:tab/>
      </w:r>
      <w:r w:rsidR="0061645B">
        <w:rPr>
          <w:noProof/>
        </w:rPr>
        <w:fldChar w:fldCharType="begin"/>
      </w:r>
      <w:r w:rsidR="0061645B">
        <w:rPr>
          <w:noProof/>
        </w:rPr>
        <w:instrText xml:space="preserve"> PAGEREF _Toc369818394 \h </w:instrText>
      </w:r>
      <w:r w:rsidR="0061645B">
        <w:rPr>
          <w:noProof/>
        </w:rPr>
      </w:r>
      <w:r w:rsidR="0061645B">
        <w:rPr>
          <w:noProof/>
        </w:rPr>
        <w:fldChar w:fldCharType="separate"/>
      </w:r>
      <w:r w:rsidR="0061645B">
        <w:rPr>
          <w:noProof/>
        </w:rPr>
        <w:t>1</w:t>
      </w:r>
      <w:r w:rsidR="0061645B">
        <w:rPr>
          <w:noProof/>
        </w:rPr>
        <w:fldChar w:fldCharType="end"/>
      </w:r>
    </w:p>
    <w:p w:rsidR="0061645B" w:rsidRDefault="0061645B">
      <w:pPr>
        <w:pStyle w:val="TOC2"/>
        <w:tabs>
          <w:tab w:val="right" w:leader="dot" w:pos="8296"/>
        </w:tabs>
        <w:rPr>
          <w:noProof/>
          <w:kern w:val="0"/>
          <w:sz w:val="22"/>
          <w:lang w:eastAsia="en-US"/>
        </w:rPr>
      </w:pP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_Toc369818395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61645B" w:rsidRDefault="0061645B">
      <w:pPr>
        <w:pStyle w:val="TOC3"/>
        <w:tabs>
          <w:tab w:val="right" w:leader="dot" w:pos="8296"/>
        </w:tabs>
        <w:rPr>
          <w:noProof/>
          <w:kern w:val="0"/>
          <w:sz w:val="22"/>
          <w:lang w:eastAsia="en-US"/>
        </w:rPr>
      </w:pPr>
      <w:r>
        <w:rPr>
          <w:noProof/>
        </w:rPr>
        <w:t>Use Case 1:UpLoad Data From File.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_Toc369818396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61645B" w:rsidRDefault="0061645B">
      <w:pPr>
        <w:pStyle w:val="TOC3"/>
        <w:tabs>
          <w:tab w:val="right" w:leader="dot" w:pos="8296"/>
        </w:tabs>
        <w:rPr>
          <w:noProof/>
          <w:kern w:val="0"/>
          <w:sz w:val="22"/>
          <w:lang w:eastAsia="en-US"/>
        </w:rPr>
      </w:pPr>
      <w:r>
        <w:rPr>
          <w:noProof/>
        </w:rPr>
        <w:t>Use Case 2: Add A Data Pair.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_Toc369818397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61645B" w:rsidRDefault="0061645B">
      <w:pPr>
        <w:pStyle w:val="TOC3"/>
        <w:tabs>
          <w:tab w:val="right" w:leader="dot" w:pos="8296"/>
        </w:tabs>
        <w:rPr>
          <w:noProof/>
          <w:kern w:val="0"/>
          <w:sz w:val="22"/>
          <w:lang w:eastAsia="en-US"/>
        </w:rPr>
      </w:pPr>
      <w:r>
        <w:rPr>
          <w:noProof/>
        </w:rPr>
        <w:t>Use Case 3: Delete Data Pair.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_Toc369818398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1645B" w:rsidRDefault="0061645B">
      <w:pPr>
        <w:pStyle w:val="TOC3"/>
        <w:tabs>
          <w:tab w:val="right" w:leader="dot" w:pos="8296"/>
        </w:tabs>
        <w:rPr>
          <w:noProof/>
          <w:kern w:val="0"/>
          <w:sz w:val="22"/>
          <w:lang w:eastAsia="en-US"/>
        </w:rPr>
      </w:pPr>
      <w:r>
        <w:rPr>
          <w:noProof/>
        </w:rPr>
        <w:t>Use Case 4: Edit Data Pair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_Toc369818399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1645B" w:rsidRDefault="0061645B">
      <w:pPr>
        <w:pStyle w:val="TOC3"/>
        <w:tabs>
          <w:tab w:val="right" w:leader="dot" w:pos="8296"/>
        </w:tabs>
        <w:rPr>
          <w:noProof/>
          <w:kern w:val="0"/>
          <w:sz w:val="22"/>
          <w:lang w:eastAsia="en-US"/>
        </w:rPr>
      </w:pPr>
      <w:r>
        <w:rPr>
          <w:noProof/>
        </w:rPr>
        <w:t>Use Case 5: Switch to Column Graph.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_Toc369818400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1645B" w:rsidRDefault="0061645B">
      <w:pPr>
        <w:pStyle w:val="TOC3"/>
        <w:tabs>
          <w:tab w:val="right" w:leader="dot" w:pos="8296"/>
        </w:tabs>
        <w:rPr>
          <w:noProof/>
          <w:kern w:val="0"/>
          <w:sz w:val="22"/>
          <w:lang w:eastAsia="en-US"/>
        </w:rPr>
      </w:pPr>
      <w:r>
        <w:rPr>
          <w:noProof/>
        </w:rPr>
        <w:t>Use Case 6: Switch to Cartesian Plot.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_Toc369818401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1645B" w:rsidRDefault="0061645B">
      <w:pPr>
        <w:pStyle w:val="TOC3"/>
        <w:tabs>
          <w:tab w:val="right" w:leader="dot" w:pos="8296"/>
        </w:tabs>
        <w:rPr>
          <w:noProof/>
          <w:kern w:val="0"/>
          <w:sz w:val="22"/>
          <w:lang w:eastAsia="en-US"/>
        </w:rPr>
      </w:pPr>
      <w:r>
        <w:rPr>
          <w:noProof/>
        </w:rPr>
        <w:t>Use Case 7: Show Trend 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_Toc369818402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1645B" w:rsidRDefault="0061645B">
      <w:pPr>
        <w:pStyle w:val="TOC3"/>
        <w:tabs>
          <w:tab w:val="right" w:leader="dot" w:pos="8296"/>
        </w:tabs>
        <w:rPr>
          <w:noProof/>
          <w:kern w:val="0"/>
          <w:sz w:val="22"/>
          <w:lang w:eastAsia="en-US"/>
        </w:rPr>
      </w:pPr>
      <w:r>
        <w:rPr>
          <w:noProof/>
        </w:rPr>
        <w:t>Use Case 8: Hide Trend 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_Toc369818403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1645B" w:rsidRDefault="0061645B">
      <w:pPr>
        <w:pStyle w:val="TOC3"/>
        <w:tabs>
          <w:tab w:val="right" w:leader="dot" w:pos="8296"/>
        </w:tabs>
        <w:rPr>
          <w:noProof/>
          <w:kern w:val="0"/>
          <w:sz w:val="22"/>
          <w:lang w:eastAsia="en-US"/>
        </w:rPr>
      </w:pPr>
      <w:r>
        <w:rPr>
          <w:noProof/>
        </w:rPr>
        <w:t>Use Case 9: Show Equation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_Toc369818404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1645B" w:rsidRDefault="0061645B">
      <w:pPr>
        <w:pStyle w:val="TOC3"/>
        <w:tabs>
          <w:tab w:val="right" w:leader="dot" w:pos="8296"/>
        </w:tabs>
        <w:rPr>
          <w:noProof/>
          <w:kern w:val="0"/>
          <w:sz w:val="22"/>
          <w:lang w:eastAsia="en-US"/>
        </w:rPr>
      </w:pPr>
      <w:r>
        <w:rPr>
          <w:noProof/>
        </w:rPr>
        <w:t>Use Case 10: Hide Equation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_Toc369818405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1645B" w:rsidRDefault="0061645B">
      <w:pPr>
        <w:pStyle w:val="TOC3"/>
        <w:tabs>
          <w:tab w:val="right" w:leader="dot" w:pos="8296"/>
        </w:tabs>
        <w:rPr>
          <w:noProof/>
          <w:kern w:val="0"/>
          <w:sz w:val="22"/>
          <w:lang w:eastAsia="en-US"/>
        </w:rPr>
      </w:pPr>
      <w:r>
        <w:rPr>
          <w:noProof/>
        </w:rPr>
        <w:t>Use Case 11: Show XY Axes Value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_Toc369818406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1645B" w:rsidRDefault="0061645B">
      <w:pPr>
        <w:pStyle w:val="TOC3"/>
        <w:tabs>
          <w:tab w:val="right" w:leader="dot" w:pos="8296"/>
        </w:tabs>
        <w:rPr>
          <w:noProof/>
          <w:kern w:val="0"/>
          <w:sz w:val="22"/>
          <w:lang w:eastAsia="en-US"/>
        </w:rPr>
      </w:pPr>
      <w:r>
        <w:rPr>
          <w:noProof/>
        </w:rPr>
        <w:t>Use Case 11: Hide XY Axes Value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_Toc369818407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1645B" w:rsidRDefault="0061645B">
      <w:pPr>
        <w:pStyle w:val="TOC3"/>
        <w:tabs>
          <w:tab w:val="right" w:leader="dot" w:pos="8296"/>
        </w:tabs>
        <w:rPr>
          <w:noProof/>
          <w:kern w:val="0"/>
          <w:sz w:val="22"/>
          <w:lang w:eastAsia="en-US"/>
        </w:rPr>
      </w:pPr>
      <w:r>
        <w:rPr>
          <w:noProof/>
        </w:rPr>
        <w:t>Use Case 12: Show Background Horizontal Lines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_Toc369818408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1645B" w:rsidRDefault="0061645B">
      <w:pPr>
        <w:pStyle w:val="TOC3"/>
        <w:tabs>
          <w:tab w:val="right" w:leader="dot" w:pos="8296"/>
        </w:tabs>
        <w:rPr>
          <w:noProof/>
          <w:kern w:val="0"/>
          <w:sz w:val="22"/>
          <w:lang w:eastAsia="en-US"/>
        </w:rPr>
      </w:pPr>
      <w:r>
        <w:rPr>
          <w:noProof/>
        </w:rPr>
        <w:t>Use Case 13: Hide Background Horizontal Lines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_Toc369818409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1645B" w:rsidRDefault="0061645B">
      <w:pPr>
        <w:pStyle w:val="TOC3"/>
        <w:tabs>
          <w:tab w:val="right" w:leader="dot" w:pos="8296"/>
        </w:tabs>
        <w:rPr>
          <w:noProof/>
          <w:kern w:val="0"/>
          <w:sz w:val="22"/>
          <w:lang w:eastAsia="en-US"/>
        </w:rPr>
      </w:pPr>
      <w:r>
        <w:rPr>
          <w:noProof/>
        </w:rPr>
        <w:t>Use Case 14: Save Data To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_Toc369818410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1645B" w:rsidRDefault="0061645B">
      <w:pPr>
        <w:pStyle w:val="TOC2"/>
        <w:tabs>
          <w:tab w:val="right" w:leader="dot" w:pos="8296"/>
        </w:tabs>
        <w:rPr>
          <w:noProof/>
          <w:kern w:val="0"/>
          <w:sz w:val="22"/>
          <w:lang w:eastAsia="en-US"/>
        </w:rPr>
      </w:pPr>
      <w:r>
        <w:rPr>
          <w:noProof/>
        </w:rPr>
        <w:t>UML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_Toc369818411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1645B" w:rsidRDefault="0061645B">
      <w:pPr>
        <w:pStyle w:val="TOC2"/>
        <w:tabs>
          <w:tab w:val="right" w:leader="dot" w:pos="8296"/>
        </w:tabs>
        <w:rPr>
          <w:noProof/>
          <w:kern w:val="0"/>
          <w:sz w:val="22"/>
          <w:lang w:eastAsia="en-US"/>
        </w:rPr>
      </w:pPr>
      <w:r>
        <w:rPr>
          <w:noProof/>
        </w:rPr>
        <w:t>GUI Forms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_Toc369818412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00000" w:rsidRDefault="00DD18EA">
      <w:pPr>
        <w:rPr>
          <w:ins w:id="25" w:author="LINGLONG ZHU" w:date="2013-10-16T21:31:00Z"/>
        </w:rPr>
        <w:pPrChange w:id="26" w:author="LINGLONG ZHU" w:date="2013-10-16T21:32:00Z">
          <w:pPr>
            <w:pStyle w:val="Heading2"/>
          </w:pPr>
        </w:pPrChange>
      </w:pPr>
      <w:ins w:id="27" w:author="LINGLONG ZHU" w:date="2013-10-16T21:41:00Z">
        <w:r>
          <w:fldChar w:fldCharType="end"/>
        </w:r>
      </w:ins>
    </w:p>
    <w:p w:rsidR="005B13CB" w:rsidDel="00544D0C" w:rsidRDefault="003527AF">
      <w:pPr>
        <w:pStyle w:val="Heading2"/>
        <w:rPr>
          <w:ins w:id="28" w:author="LINGLONG ZHU" w:date="2013-10-16T21:31:00Z"/>
          <w:del w:id="29" w:author="Duong Duc Hien" w:date="2013-10-17T12:01:00Z"/>
        </w:rPr>
      </w:pPr>
      <w:bookmarkStart w:id="30" w:name="_Toc369818395"/>
      <w:ins w:id="31" w:author="LINGLONG ZHU" w:date="2013-10-16T21:39:00Z">
        <w:r>
          <w:t>Use Case</w:t>
        </w:r>
      </w:ins>
      <w:ins w:id="32" w:author="LINGLONG ZHU" w:date="2013-10-16T21:40:00Z">
        <w:r>
          <w:t>s</w:t>
        </w:r>
      </w:ins>
      <w:bookmarkEnd w:id="30"/>
    </w:p>
    <w:p w:rsidR="00000000" w:rsidRDefault="0032405C">
      <w:pPr>
        <w:ind w:firstLine="420"/>
        <w:rPr>
          <w:ins w:id="33" w:author="LINGLONG ZHU" w:date="2013-10-16T21:31:00Z"/>
          <w:del w:id="34" w:author="Duong Duc Hien" w:date="2013-10-17T12:01:00Z"/>
        </w:rPr>
        <w:pPrChange w:id="35" w:author="Duong Duc Hien" w:date="2013-10-12T16:43:00Z">
          <w:pPr>
            <w:pStyle w:val="Heading2"/>
          </w:pPr>
        </w:pPrChange>
      </w:pPr>
    </w:p>
    <w:p w:rsidR="005B13CB" w:rsidRDefault="005B13CB">
      <w:pPr>
        <w:pStyle w:val="Heading2"/>
        <w:rPr>
          <w:ins w:id="36" w:author="Duong Duc Hien" w:date="2013-10-12T17:27:00Z"/>
        </w:rPr>
      </w:pPr>
    </w:p>
    <w:p w:rsidR="00000000" w:rsidRDefault="00BA2C3E">
      <w:pPr>
        <w:pStyle w:val="Heading3"/>
        <w:rPr>
          <w:ins w:id="37" w:author="Duong Duc Hien" w:date="2013-10-12T17:27:00Z"/>
        </w:rPr>
        <w:pPrChange w:id="38" w:author="LINGLONG ZHU" w:date="2013-10-16T21:33:00Z">
          <w:pPr>
            <w:ind w:firstLine="420"/>
          </w:pPr>
        </w:pPrChange>
      </w:pPr>
      <w:bookmarkStart w:id="39" w:name="_Toc369818396"/>
      <w:ins w:id="40" w:author="Duong Duc Hien" w:date="2013-10-12T17:27:00Z">
        <w:r>
          <w:t xml:space="preserve">Use Case </w:t>
        </w:r>
      </w:ins>
      <w:ins w:id="41" w:author="Duong Duc Hien" w:date="2013-10-17T12:02:00Z">
        <w:r w:rsidR="00544D0C">
          <w:t>1</w:t>
        </w:r>
      </w:ins>
      <w:ins w:id="42" w:author="Duong Duc Hien" w:date="2013-10-12T17:27:00Z">
        <w:r>
          <w:t>:</w:t>
        </w:r>
      </w:ins>
      <w:ins w:id="43" w:author="LINGLONG ZHU" w:date="2013-10-16T21:20:00Z">
        <w:r w:rsidR="00807AF1">
          <w:t>Up</w:t>
        </w:r>
      </w:ins>
      <w:ins w:id="44" w:author="Duong Duc Hien" w:date="2013-10-12T17:31:00Z">
        <w:r w:rsidR="00486FB4">
          <w:t xml:space="preserve">Load Data </w:t>
        </w:r>
        <w:del w:id="45" w:author="LINGLONG ZHU" w:date="2013-10-16T21:20:00Z">
          <w:r w:rsidR="00486FB4" w:rsidDel="00807AF1">
            <w:delText>Pairs</w:delText>
          </w:r>
        </w:del>
      </w:ins>
      <w:ins w:id="46" w:author="LINGLONG ZHU" w:date="2013-10-16T21:20:00Z">
        <w:r w:rsidR="00807AF1">
          <w:t>From File</w:t>
        </w:r>
      </w:ins>
      <w:ins w:id="47" w:author="Duong Duc Hien" w:date="2013-10-12T17:27:00Z">
        <w:r>
          <w:t>.</w:t>
        </w:r>
        <w:bookmarkEnd w:id="39"/>
      </w:ins>
    </w:p>
    <w:p w:rsidR="00BA2C3E" w:rsidRDefault="00BA2C3E" w:rsidP="00BA2C3E">
      <w:pPr>
        <w:ind w:firstLine="420"/>
        <w:rPr>
          <w:ins w:id="48" w:author="Duong Duc Hien" w:date="2013-10-12T17:27:00Z"/>
        </w:rPr>
      </w:pPr>
      <w:ins w:id="49" w:author="Duong Duc Hien" w:date="2013-10-12T17:27:00Z">
        <w:r>
          <w:rPr>
            <w:rFonts w:hint="eastAsia"/>
          </w:rPr>
          <w:t xml:space="preserve">Participating Actor: </w:t>
        </w:r>
      </w:ins>
    </w:p>
    <w:p w:rsidR="00BA2C3E" w:rsidRDefault="00BA2C3E" w:rsidP="00BA2C3E">
      <w:pPr>
        <w:ind w:firstLine="420"/>
        <w:rPr>
          <w:ins w:id="50" w:author="Duong Duc Hien" w:date="2013-10-12T17:27:00Z"/>
        </w:rPr>
      </w:pPr>
      <w:ins w:id="51" w:author="Duong Duc Hien" w:date="2013-10-12T17:27:00Z">
        <w:r>
          <w:tab/>
        </w:r>
        <w:r>
          <w:rPr>
            <w:rFonts w:hint="eastAsia"/>
          </w:rPr>
          <w:t>Initiated by Scientist</w:t>
        </w:r>
      </w:ins>
    </w:p>
    <w:p w:rsidR="00BA2C3E" w:rsidRDefault="00BA2C3E" w:rsidP="00BA2C3E">
      <w:pPr>
        <w:ind w:firstLine="420"/>
        <w:rPr>
          <w:ins w:id="52" w:author="Duong Duc Hien" w:date="2013-10-12T17:27:00Z"/>
        </w:rPr>
      </w:pPr>
      <w:ins w:id="53" w:author="Duong Duc Hien" w:date="2013-10-12T17:27:00Z">
        <w:r>
          <w:rPr>
            <w:rFonts w:hint="eastAsia"/>
          </w:rPr>
          <w:t xml:space="preserve">Entry Condition: </w:t>
        </w:r>
      </w:ins>
    </w:p>
    <w:p w:rsidR="00BA2C3E" w:rsidRDefault="00BA2C3E" w:rsidP="00BA2C3E">
      <w:pPr>
        <w:ind w:firstLine="420"/>
        <w:rPr>
          <w:ins w:id="54" w:author="Duong Duc Hien" w:date="2013-10-12T17:27:00Z"/>
        </w:rPr>
      </w:pPr>
      <w:ins w:id="55" w:author="Duong Duc Hien" w:date="2013-10-12T17:27:00Z">
        <w:r>
          <w:tab/>
          <w:t>None</w:t>
        </w:r>
      </w:ins>
    </w:p>
    <w:p w:rsidR="00BA2C3E" w:rsidRDefault="00BA2C3E" w:rsidP="00BA2C3E">
      <w:pPr>
        <w:ind w:firstLine="420"/>
        <w:rPr>
          <w:ins w:id="56" w:author="Duong Duc Hien" w:date="2013-10-12T17:27:00Z"/>
        </w:rPr>
      </w:pPr>
      <w:ins w:id="57" w:author="Duong Duc Hien" w:date="2013-10-12T17:27:00Z">
        <w:r>
          <w:rPr>
            <w:rFonts w:hint="eastAsia"/>
          </w:rPr>
          <w:t xml:space="preserve">Exit Criteria: </w:t>
        </w:r>
      </w:ins>
    </w:p>
    <w:p w:rsidR="00BA2C3E" w:rsidRDefault="00BA2C3E" w:rsidP="00BA2C3E">
      <w:pPr>
        <w:ind w:firstLine="420"/>
        <w:rPr>
          <w:ins w:id="58" w:author="Duong Duc Hien" w:date="2013-10-12T17:27:00Z"/>
        </w:rPr>
      </w:pPr>
      <w:ins w:id="59" w:author="Duong Duc Hien" w:date="2013-10-12T17:27:00Z">
        <w:r>
          <w:rPr>
            <w:rFonts w:hint="eastAsia"/>
          </w:rPr>
          <w:tab/>
        </w:r>
      </w:ins>
      <w:ins w:id="60" w:author="Duong Duc Hien" w:date="2013-10-12T17:31:00Z">
        <w:r w:rsidR="00486FB4">
          <w:t>Dataset</w:t>
        </w:r>
      </w:ins>
      <w:ins w:id="61" w:author="Duong Duc Hien" w:date="2013-10-12T17:34:00Z">
        <w:r w:rsidR="00486FB4">
          <w:t xml:space="preserve"> is</w:t>
        </w:r>
      </w:ins>
      <w:r w:rsidR="00201E82">
        <w:t xml:space="preserve"> </w:t>
      </w:r>
      <w:ins w:id="62" w:author="Duong Duc Hien" w:date="2013-10-12T17:32:00Z">
        <w:r w:rsidR="00486FB4">
          <w:t xml:space="preserve">updated </w:t>
        </w:r>
      </w:ins>
      <w:ins w:id="63" w:author="Duong Duc Hien" w:date="2013-10-12T17:31:00Z">
        <w:r w:rsidR="00486FB4">
          <w:t xml:space="preserve">and </w:t>
        </w:r>
      </w:ins>
      <w:ins w:id="64" w:author="Duong Duc Hien" w:date="2013-10-12T17:35:00Z">
        <w:r w:rsidR="00DD18EA" w:rsidRPr="00DD18EA">
          <w:rPr>
            <w:rPrChange w:id="65" w:author="Duong Duc Hien" w:date="2013-10-12T17:35:00Z">
              <w:rPr>
                <w:rFonts w:asciiTheme="majorHAnsi" w:eastAsia="Adobe 黑体 Std R" w:hAnsiTheme="majorHAnsi" w:cstheme="majorBidi"/>
                <w:b/>
                <w:bCs/>
                <w:sz w:val="18"/>
                <w:szCs w:val="18"/>
              </w:rPr>
            </w:rPrChange>
          </w:rPr>
          <w:t xml:space="preserve">Cartesian </w:t>
        </w:r>
      </w:ins>
      <w:ins w:id="66" w:author="Duong Duc Hien" w:date="2013-10-12T17:32:00Z">
        <w:r w:rsidR="00486FB4">
          <w:t>graph is displayed</w:t>
        </w:r>
      </w:ins>
      <w:ins w:id="67" w:author="Duong Duc Hien" w:date="2013-10-12T17:27:00Z">
        <w:r>
          <w:t>.</w:t>
        </w:r>
      </w:ins>
    </w:p>
    <w:p w:rsidR="00BA2C3E" w:rsidRDefault="00BA2C3E" w:rsidP="00BA2C3E">
      <w:pPr>
        <w:ind w:firstLine="420"/>
        <w:rPr>
          <w:ins w:id="68" w:author="Duong Duc Hien" w:date="2013-10-12T17:27:00Z"/>
        </w:rPr>
      </w:pPr>
      <w:ins w:id="69" w:author="Duong Duc Hien" w:date="2013-10-12T17:27:00Z">
        <w:r>
          <w:rPr>
            <w:rFonts w:hint="eastAsia"/>
          </w:rPr>
          <w:t>Flow of Events:</w:t>
        </w:r>
      </w:ins>
    </w:p>
    <w:p w:rsidR="00BA2C3E" w:rsidRDefault="00BA2C3E" w:rsidP="00BA2C3E">
      <w:pPr>
        <w:ind w:firstLine="420"/>
        <w:rPr>
          <w:ins w:id="70" w:author="Duong Duc Hien" w:date="2013-10-12T17:27:00Z"/>
        </w:rPr>
      </w:pPr>
      <w:ins w:id="71" w:author="Duong Duc Hien" w:date="2013-10-12T17:27:00Z">
        <w:r>
          <w:tab/>
        </w:r>
      </w:ins>
      <w:ins w:id="72" w:author="Duong Duc Hien" w:date="2013-10-17T12:06:00Z">
        <w:r w:rsidR="00544D0C">
          <w:t xml:space="preserve">1. </w:t>
        </w:r>
      </w:ins>
      <w:ins w:id="73" w:author="Duong Duc Hien" w:date="2013-10-12T17:27:00Z">
        <w:r>
          <w:rPr>
            <w:rFonts w:hint="eastAsia"/>
          </w:rPr>
          <w:t>Scientist</w:t>
        </w:r>
      </w:ins>
      <w:ins w:id="74" w:author="Duong Duc Hien" w:date="2013-10-12T17:32:00Z">
        <w:r w:rsidR="00486FB4">
          <w:t xml:space="preserve"> requests to </w:t>
        </w:r>
      </w:ins>
      <w:ins w:id="75" w:author="LINGLONG ZHU" w:date="2013-10-16T21:21:00Z">
        <w:r w:rsidR="00807AF1">
          <w:t>up</w:t>
        </w:r>
      </w:ins>
      <w:ins w:id="76" w:author="Duong Duc Hien" w:date="2013-10-12T17:32:00Z">
        <w:r w:rsidR="00486FB4">
          <w:t>load data into the system</w:t>
        </w:r>
      </w:ins>
      <w:ins w:id="77" w:author="LINGLONG ZHU" w:date="2013-10-16T21:21:00Z">
        <w:r w:rsidR="00807AF1">
          <w:t xml:space="preserve"> from </w:t>
        </w:r>
      </w:ins>
      <w:ins w:id="78" w:author="Duong Duc Hien" w:date="2013-10-17T12:03:00Z">
        <w:r w:rsidR="00544D0C">
          <w:t xml:space="preserve">a </w:t>
        </w:r>
      </w:ins>
      <w:ins w:id="79" w:author="LINGLONG ZHU" w:date="2013-10-16T21:21:00Z">
        <w:r w:rsidR="00807AF1">
          <w:t>file</w:t>
        </w:r>
      </w:ins>
      <w:ins w:id="80" w:author="Duong Duc Hien" w:date="2013-10-12T17:32:00Z">
        <w:r w:rsidR="00486FB4">
          <w:t>.</w:t>
        </w:r>
      </w:ins>
    </w:p>
    <w:p w:rsidR="00BA2C3E" w:rsidRDefault="00BA2C3E" w:rsidP="00BA2C3E">
      <w:pPr>
        <w:ind w:firstLine="420"/>
        <w:rPr>
          <w:ins w:id="81" w:author="Duong Duc Hien" w:date="2013-10-12T17:34:00Z"/>
        </w:rPr>
      </w:pPr>
      <w:ins w:id="82" w:author="Duong Duc Hien" w:date="2013-10-12T17:27:00Z">
        <w:r>
          <w:tab/>
        </w:r>
      </w:ins>
      <w:ins w:id="83" w:author="Duong Duc Hien" w:date="2013-10-17T12:06:00Z">
        <w:r w:rsidR="00544D0C">
          <w:t xml:space="preserve">2. </w:t>
        </w:r>
      </w:ins>
      <w:ins w:id="84" w:author="Duong Duc Hien" w:date="2013-10-12T17:27:00Z">
        <w:r>
          <w:t>System</w:t>
        </w:r>
        <w:r w:rsidR="00486FB4">
          <w:t xml:space="preserve"> displays </w:t>
        </w:r>
      </w:ins>
      <w:ins w:id="85" w:author="Duong Duc Hien" w:date="2013-10-12T17:34:00Z">
        <w:r w:rsidR="00486FB4">
          <w:t xml:space="preserve">LoadDataForm to </w:t>
        </w:r>
        <w:r w:rsidR="00486FB4">
          <w:rPr>
            <w:rFonts w:hint="eastAsia"/>
          </w:rPr>
          <w:t>Scientist</w:t>
        </w:r>
        <w:r w:rsidR="00486FB4">
          <w:t>.</w:t>
        </w:r>
      </w:ins>
    </w:p>
    <w:p w:rsidR="00486FB4" w:rsidRDefault="00486FB4" w:rsidP="00BA2C3E">
      <w:pPr>
        <w:ind w:firstLine="420"/>
        <w:rPr>
          <w:ins w:id="86" w:author="Duong Duc Hien" w:date="2013-10-12T17:34:00Z"/>
        </w:rPr>
      </w:pPr>
      <w:ins w:id="87" w:author="Duong Duc Hien" w:date="2013-10-12T17:34:00Z">
        <w:r>
          <w:tab/>
        </w:r>
      </w:ins>
      <w:ins w:id="88" w:author="Duong Duc Hien" w:date="2013-10-17T12:06:00Z">
        <w:r w:rsidR="00544D0C">
          <w:t xml:space="preserve">3. </w:t>
        </w:r>
      </w:ins>
      <w:ins w:id="89" w:author="Duong Duc Hien" w:date="2013-10-12T17:34:00Z">
        <w:r>
          <w:rPr>
            <w:rFonts w:hint="eastAsia"/>
          </w:rPr>
          <w:t>Scientist</w:t>
        </w:r>
      </w:ins>
      <w:r w:rsidR="00201E82">
        <w:t xml:space="preserve"> </w:t>
      </w:r>
      <w:ins w:id="90" w:author="LINGLONG ZHU" w:date="2013-10-16T21:21:00Z">
        <w:r w:rsidR="00807AF1">
          <w:t xml:space="preserve">chooses the data file and </w:t>
        </w:r>
      </w:ins>
      <w:ins w:id="91" w:author="Duong Duc Hien" w:date="2013-10-12T17:34:00Z">
        <w:r>
          <w:t>submits LoadDataForm</w:t>
        </w:r>
        <w:del w:id="92" w:author="LINGLONG ZHU" w:date="2013-10-16T21:21:00Z">
          <w:r w:rsidDel="00807AF1">
            <w:delText xml:space="preserve"> into the system</w:delText>
          </w:r>
        </w:del>
        <w:r>
          <w:t>.</w:t>
        </w:r>
      </w:ins>
    </w:p>
    <w:p w:rsidR="00486FB4" w:rsidRDefault="00486FB4" w:rsidP="00BA2C3E">
      <w:pPr>
        <w:ind w:firstLine="420"/>
        <w:rPr>
          <w:ins w:id="93" w:author="Duong Duc Hien" w:date="2013-10-12T17:27:00Z"/>
        </w:rPr>
      </w:pPr>
      <w:ins w:id="94" w:author="Duong Duc Hien" w:date="2013-10-12T17:34:00Z">
        <w:r>
          <w:tab/>
        </w:r>
      </w:ins>
      <w:ins w:id="95" w:author="Duong Duc Hien" w:date="2013-10-17T12:06:00Z">
        <w:r w:rsidR="00544D0C">
          <w:t xml:space="preserve">4. </w:t>
        </w:r>
      </w:ins>
      <w:ins w:id="96" w:author="Duong Duc Hien" w:date="2013-10-12T17:34:00Z">
        <w:r>
          <w:t xml:space="preserve">System displays updated dataset and presents </w:t>
        </w:r>
      </w:ins>
      <w:ins w:id="97" w:author="Duong Duc Hien" w:date="2013-10-12T17:35:00Z">
        <w:r w:rsidR="00DD18EA" w:rsidRPr="00DD18EA">
          <w:rPr>
            <w:rPrChange w:id="98" w:author="Duong Duc Hien" w:date="2013-10-12T17:35:00Z">
              <w:rPr>
                <w:rFonts w:asciiTheme="majorHAnsi" w:eastAsia="Adobe 黑体 Std R" w:hAnsiTheme="majorHAnsi" w:cstheme="majorBidi"/>
                <w:b/>
                <w:bCs/>
                <w:sz w:val="18"/>
                <w:szCs w:val="18"/>
              </w:rPr>
            </w:rPrChange>
          </w:rPr>
          <w:t>Cartesian</w:t>
        </w:r>
        <w:r>
          <w:t xml:space="preserve"> graph as default.</w:t>
        </w:r>
      </w:ins>
    </w:p>
    <w:p w:rsidR="00000000" w:rsidRDefault="0032405C">
      <w:pPr>
        <w:ind w:firstLine="420"/>
        <w:rPr>
          <w:ins w:id="99" w:author="Duong Duc Hien" w:date="2013-10-12T17:35:00Z"/>
        </w:rPr>
        <w:pPrChange w:id="100" w:author="Duong Duc Hien" w:date="2013-10-12T16:43:00Z">
          <w:pPr>
            <w:pStyle w:val="Heading2"/>
          </w:pPr>
        </w:pPrChange>
      </w:pPr>
    </w:p>
    <w:p w:rsidR="00000000" w:rsidRDefault="00486FB4">
      <w:pPr>
        <w:pStyle w:val="Heading3"/>
        <w:rPr>
          <w:ins w:id="101" w:author="Duong Duc Hien" w:date="2013-10-12T17:35:00Z"/>
        </w:rPr>
        <w:pPrChange w:id="102" w:author="LINGLONG ZHU" w:date="2013-10-16T21:33:00Z">
          <w:pPr>
            <w:ind w:firstLine="420"/>
          </w:pPr>
        </w:pPrChange>
      </w:pPr>
      <w:bookmarkStart w:id="103" w:name="_Toc369818397"/>
      <w:ins w:id="104" w:author="Duong Duc Hien" w:date="2013-10-12T17:35:00Z">
        <w:r>
          <w:t xml:space="preserve">Use Case </w:t>
        </w:r>
      </w:ins>
      <w:ins w:id="105" w:author="Duong Duc Hien" w:date="2013-10-17T12:06:00Z">
        <w:r w:rsidR="00544D0C">
          <w:t>2</w:t>
        </w:r>
      </w:ins>
      <w:ins w:id="106" w:author="Duong Duc Hien" w:date="2013-10-12T17:35:00Z">
        <w:r>
          <w:t xml:space="preserve">: </w:t>
        </w:r>
      </w:ins>
      <w:ins w:id="107" w:author="LINGLONG ZHU" w:date="2013-10-16T21:21:00Z">
        <w:r w:rsidR="00807AF1">
          <w:t xml:space="preserve">Add A </w:t>
        </w:r>
      </w:ins>
      <w:ins w:id="108" w:author="Duong Duc Hien" w:date="2013-10-12T17:35:00Z">
        <w:del w:id="109" w:author="LINGLONG ZHU" w:date="2013-10-16T21:21:00Z">
          <w:r w:rsidDel="00807AF1">
            <w:delText>Insert</w:delText>
          </w:r>
        </w:del>
      </w:ins>
      <w:ins w:id="110" w:author="Duong Duc Hien" w:date="2013-10-12T17:36:00Z">
        <w:r>
          <w:t>Data Pair</w:t>
        </w:r>
      </w:ins>
      <w:ins w:id="111" w:author="Duong Duc Hien" w:date="2013-10-12T17:35:00Z">
        <w:r>
          <w:t>.</w:t>
        </w:r>
        <w:bookmarkEnd w:id="103"/>
      </w:ins>
    </w:p>
    <w:p w:rsidR="00486FB4" w:rsidRDefault="00486FB4" w:rsidP="00486FB4">
      <w:pPr>
        <w:ind w:firstLine="420"/>
        <w:rPr>
          <w:ins w:id="112" w:author="Duong Duc Hien" w:date="2013-10-12T17:35:00Z"/>
        </w:rPr>
      </w:pPr>
      <w:ins w:id="113" w:author="Duong Duc Hien" w:date="2013-10-12T17:35:00Z">
        <w:r>
          <w:rPr>
            <w:rFonts w:hint="eastAsia"/>
          </w:rPr>
          <w:t xml:space="preserve">Participating Actor: </w:t>
        </w:r>
      </w:ins>
    </w:p>
    <w:p w:rsidR="00486FB4" w:rsidRDefault="00486FB4" w:rsidP="00486FB4">
      <w:pPr>
        <w:ind w:firstLine="420"/>
        <w:rPr>
          <w:ins w:id="114" w:author="Duong Duc Hien" w:date="2013-10-12T17:35:00Z"/>
        </w:rPr>
      </w:pPr>
      <w:ins w:id="115" w:author="Duong Duc Hien" w:date="2013-10-12T17:35:00Z">
        <w:r>
          <w:tab/>
        </w:r>
        <w:r>
          <w:rPr>
            <w:rFonts w:hint="eastAsia"/>
          </w:rPr>
          <w:t>Initiated by Scientist</w:t>
        </w:r>
      </w:ins>
    </w:p>
    <w:p w:rsidR="00486FB4" w:rsidRDefault="00486FB4" w:rsidP="00486FB4">
      <w:pPr>
        <w:ind w:firstLine="420"/>
        <w:rPr>
          <w:ins w:id="116" w:author="Duong Duc Hien" w:date="2013-10-12T17:35:00Z"/>
        </w:rPr>
      </w:pPr>
      <w:ins w:id="117" w:author="Duong Duc Hien" w:date="2013-10-12T17:35:00Z">
        <w:r>
          <w:rPr>
            <w:rFonts w:hint="eastAsia"/>
          </w:rPr>
          <w:t xml:space="preserve">Entry Condition: </w:t>
        </w:r>
      </w:ins>
    </w:p>
    <w:p w:rsidR="00486FB4" w:rsidRDefault="00486FB4" w:rsidP="00486FB4">
      <w:pPr>
        <w:ind w:firstLine="420"/>
        <w:rPr>
          <w:ins w:id="118" w:author="Duong Duc Hien" w:date="2013-10-12T17:35:00Z"/>
        </w:rPr>
      </w:pPr>
      <w:ins w:id="119" w:author="Duong Duc Hien" w:date="2013-10-12T17:35:00Z">
        <w:r>
          <w:lastRenderedPageBreak/>
          <w:tab/>
          <w:t>None</w:t>
        </w:r>
      </w:ins>
    </w:p>
    <w:p w:rsidR="00486FB4" w:rsidRDefault="00486FB4" w:rsidP="00486FB4">
      <w:pPr>
        <w:ind w:firstLine="420"/>
        <w:rPr>
          <w:ins w:id="120" w:author="Duong Duc Hien" w:date="2013-10-12T17:35:00Z"/>
        </w:rPr>
      </w:pPr>
      <w:ins w:id="121" w:author="Duong Duc Hien" w:date="2013-10-12T17:35:00Z">
        <w:r>
          <w:rPr>
            <w:rFonts w:hint="eastAsia"/>
          </w:rPr>
          <w:t xml:space="preserve">Exit Criteria: </w:t>
        </w:r>
      </w:ins>
    </w:p>
    <w:p w:rsidR="00486FB4" w:rsidRDefault="00486FB4" w:rsidP="00486FB4">
      <w:pPr>
        <w:ind w:firstLine="420"/>
        <w:rPr>
          <w:ins w:id="122" w:author="Duong Duc Hien" w:date="2013-10-12T17:35:00Z"/>
        </w:rPr>
      </w:pPr>
      <w:ins w:id="123" w:author="Duong Duc Hien" w:date="2013-10-12T17:35:00Z">
        <w:r>
          <w:rPr>
            <w:rFonts w:hint="eastAsia"/>
          </w:rPr>
          <w:tab/>
        </w:r>
        <w:r>
          <w:t xml:space="preserve">Dataset </w:t>
        </w:r>
      </w:ins>
      <w:ins w:id="124" w:author="Duong Duc Hien" w:date="2013-10-12T17:39:00Z">
        <w:r>
          <w:t>and</w:t>
        </w:r>
      </w:ins>
      <w:r w:rsidR="000E26C6">
        <w:t xml:space="preserve"> </w:t>
      </w:r>
      <w:ins w:id="125" w:author="Duong Duc Hien" w:date="2013-10-12T17:39:00Z">
        <w:del w:id="126" w:author="LINGLONG ZHU" w:date="2013-10-16T21:22:00Z">
          <w:r w:rsidDel="00807AF1">
            <w:delText xml:space="preserve"> current </w:delText>
          </w:r>
        </w:del>
        <w:r>
          <w:t>graph are</w:t>
        </w:r>
      </w:ins>
      <w:ins w:id="127" w:author="Duong Duc Hien" w:date="2013-10-12T17:35:00Z">
        <w:r>
          <w:t xml:space="preserve"> updated.</w:t>
        </w:r>
      </w:ins>
    </w:p>
    <w:p w:rsidR="00486FB4" w:rsidRDefault="00486FB4" w:rsidP="00486FB4">
      <w:pPr>
        <w:ind w:firstLine="420"/>
        <w:rPr>
          <w:ins w:id="128" w:author="Duong Duc Hien" w:date="2013-10-12T17:35:00Z"/>
        </w:rPr>
      </w:pPr>
      <w:ins w:id="129" w:author="Duong Duc Hien" w:date="2013-10-12T17:35:00Z">
        <w:r>
          <w:rPr>
            <w:rFonts w:hint="eastAsia"/>
          </w:rPr>
          <w:t>Flow of Events:</w:t>
        </w:r>
      </w:ins>
    </w:p>
    <w:p w:rsidR="00DD6AB4" w:rsidRDefault="00486FB4">
      <w:pPr>
        <w:ind w:firstLine="420"/>
        <w:rPr>
          <w:ins w:id="130" w:author="Duong Duc Hien" w:date="2013-10-12T17:35:00Z"/>
        </w:rPr>
      </w:pPr>
      <w:ins w:id="131" w:author="Duong Duc Hien" w:date="2013-10-12T17:35:00Z">
        <w:r>
          <w:tab/>
        </w:r>
      </w:ins>
      <w:ins w:id="132" w:author="Duong Duc Hien" w:date="2013-10-17T12:06:00Z">
        <w:r w:rsidR="00544D0C">
          <w:t xml:space="preserve">1. </w:t>
        </w:r>
      </w:ins>
      <w:ins w:id="133" w:author="Duong Duc Hien" w:date="2013-10-12T17:35:00Z">
        <w:r>
          <w:rPr>
            <w:rFonts w:hint="eastAsia"/>
          </w:rPr>
          <w:t>Scientist</w:t>
        </w:r>
      </w:ins>
      <w:r w:rsidR="00D23844">
        <w:t xml:space="preserve"> </w:t>
      </w:r>
      <w:ins w:id="134" w:author="LINGLONG ZHU" w:date="2013-10-16T21:23:00Z">
        <w:r w:rsidR="00807AF1">
          <w:t xml:space="preserve">fills the new data pair and makes an adding </w:t>
        </w:r>
      </w:ins>
      <w:ins w:id="135" w:author="Duong Duc Hien" w:date="2013-10-12T17:35:00Z">
        <w:r>
          <w:t>requests</w:t>
        </w:r>
      </w:ins>
      <w:r w:rsidR="009441D4">
        <w:t xml:space="preserve"> </w:t>
      </w:r>
      <w:ins w:id="136" w:author="Duong Duc Hien" w:date="2013-10-12T17:57:00Z">
        <w:r w:rsidR="005C34E2">
          <w:t xml:space="preserve">to </w:t>
        </w:r>
      </w:ins>
      <w:ins w:id="137" w:author="LINGLONG ZHU" w:date="2013-10-16T21:23:00Z">
        <w:r w:rsidR="00807AF1">
          <w:t>system</w:t>
        </w:r>
      </w:ins>
      <w:ins w:id="138" w:author="Duong Duc Hien" w:date="2013-10-12T17:36:00Z">
        <w:del w:id="139" w:author="LINGLONG ZHU" w:date="2013-10-16T21:22:00Z">
          <w:r w:rsidDel="00807AF1">
            <w:delText xml:space="preserve">insert </w:delText>
          </w:r>
        </w:del>
        <w:del w:id="140" w:author="LINGLONG ZHU" w:date="2013-10-16T21:23:00Z">
          <w:r w:rsidDel="00807AF1">
            <w:delText>a new data pair</w:delText>
          </w:r>
        </w:del>
      </w:ins>
      <w:ins w:id="141" w:author="Duong Duc Hien" w:date="2013-10-12T17:35:00Z">
        <w:r>
          <w:t>.</w:t>
        </w:r>
      </w:ins>
    </w:p>
    <w:p w:rsidR="00486FB4" w:rsidRDefault="00486FB4" w:rsidP="00486FB4">
      <w:pPr>
        <w:ind w:firstLine="420"/>
        <w:rPr>
          <w:ins w:id="142" w:author="Duong Duc Hien" w:date="2013-10-12T17:35:00Z"/>
        </w:rPr>
      </w:pPr>
      <w:ins w:id="143" w:author="Duong Duc Hien" w:date="2013-10-12T17:35:00Z">
        <w:r>
          <w:tab/>
        </w:r>
      </w:ins>
      <w:ins w:id="144" w:author="Duong Duc Hien" w:date="2013-10-17T12:06:00Z">
        <w:r w:rsidR="00544D0C">
          <w:t xml:space="preserve">2. </w:t>
        </w:r>
      </w:ins>
      <w:ins w:id="145" w:author="Duong Duc Hien" w:date="2013-10-12T17:35:00Z">
        <w:r>
          <w:t>System displays updated dataset and presents</w:t>
        </w:r>
      </w:ins>
      <w:ins w:id="146" w:author="Duong Duc Hien" w:date="2013-10-12T17:40:00Z">
        <w:r>
          <w:t xml:space="preserve"> updated graph</w:t>
        </w:r>
      </w:ins>
      <w:ins w:id="147" w:author="Duong Duc Hien" w:date="2013-10-12T17:41:00Z">
        <w:r w:rsidR="00544D0C">
          <w:t xml:space="preserve"> (including trend line, </w:t>
        </w:r>
        <w:r w:rsidR="00544D0C">
          <w:tab/>
        </w:r>
        <w:r w:rsidR="00544D0C">
          <w:tab/>
        </w:r>
        <w:r w:rsidR="005E0E50">
          <w:t>equation if needed)</w:t>
        </w:r>
      </w:ins>
      <w:ins w:id="148" w:author="Duong Duc Hien" w:date="2013-10-12T17:35:00Z">
        <w:r>
          <w:t>.</w:t>
        </w:r>
      </w:ins>
    </w:p>
    <w:p w:rsidR="00000000" w:rsidRDefault="0032405C">
      <w:pPr>
        <w:ind w:firstLine="420"/>
        <w:rPr>
          <w:ins w:id="149" w:author="Duong Duc Hien" w:date="2013-10-12T17:43:00Z"/>
        </w:rPr>
        <w:pPrChange w:id="150" w:author="Duong Duc Hien" w:date="2013-10-12T16:43:00Z">
          <w:pPr>
            <w:pStyle w:val="Heading2"/>
          </w:pPr>
        </w:pPrChange>
      </w:pPr>
    </w:p>
    <w:p w:rsidR="00000000" w:rsidRDefault="00F609D4">
      <w:pPr>
        <w:pStyle w:val="Heading3"/>
        <w:rPr>
          <w:ins w:id="151" w:author="Duong Duc Hien" w:date="2013-10-12T17:43:00Z"/>
        </w:rPr>
        <w:pPrChange w:id="152" w:author="LINGLONG ZHU" w:date="2013-10-16T21:34:00Z">
          <w:pPr>
            <w:ind w:firstLine="420"/>
          </w:pPr>
        </w:pPrChange>
      </w:pPr>
      <w:bookmarkStart w:id="153" w:name="_Toc369818398"/>
      <w:ins w:id="154" w:author="Duong Duc Hien" w:date="2013-10-12T17:43:00Z">
        <w:r>
          <w:t xml:space="preserve">Use Case </w:t>
        </w:r>
        <w:del w:id="155" w:author="LINGLONG ZHU" w:date="2013-10-16T21:33:00Z">
          <w:r w:rsidDel="003527AF">
            <w:delText>3</w:delText>
          </w:r>
        </w:del>
      </w:ins>
      <w:ins w:id="156" w:author="LINGLONG ZHU" w:date="2013-10-16T21:33:00Z">
        <w:del w:id="157" w:author="Duong Duc Hien" w:date="2013-10-17T22:12:00Z">
          <w:r w:rsidR="003527AF" w:rsidDel="007968A8">
            <w:delText>4</w:delText>
          </w:r>
        </w:del>
      </w:ins>
      <w:ins w:id="158" w:author="Duong Duc Hien" w:date="2013-10-17T22:12:00Z">
        <w:r w:rsidR="007968A8">
          <w:t>3</w:t>
        </w:r>
      </w:ins>
      <w:ins w:id="159" w:author="Duong Duc Hien" w:date="2013-10-12T17:43:00Z">
        <w:r>
          <w:t>: Delete Data Pair.</w:t>
        </w:r>
        <w:bookmarkEnd w:id="153"/>
      </w:ins>
    </w:p>
    <w:p w:rsidR="00F609D4" w:rsidRDefault="00F609D4" w:rsidP="00F609D4">
      <w:pPr>
        <w:ind w:firstLine="420"/>
        <w:rPr>
          <w:ins w:id="160" w:author="Duong Duc Hien" w:date="2013-10-12T17:43:00Z"/>
        </w:rPr>
      </w:pPr>
      <w:ins w:id="161" w:author="Duong Duc Hien" w:date="2013-10-12T17:43:00Z">
        <w:r>
          <w:rPr>
            <w:rFonts w:hint="eastAsia"/>
          </w:rPr>
          <w:t xml:space="preserve">Participating Actor: </w:t>
        </w:r>
      </w:ins>
    </w:p>
    <w:p w:rsidR="00F609D4" w:rsidRDefault="00F609D4" w:rsidP="00F609D4">
      <w:pPr>
        <w:ind w:firstLine="420"/>
        <w:rPr>
          <w:ins w:id="162" w:author="Duong Duc Hien" w:date="2013-10-12T17:43:00Z"/>
        </w:rPr>
      </w:pPr>
      <w:ins w:id="163" w:author="Duong Duc Hien" w:date="2013-10-12T17:43:00Z">
        <w:r>
          <w:tab/>
        </w:r>
        <w:r>
          <w:rPr>
            <w:rFonts w:hint="eastAsia"/>
          </w:rPr>
          <w:t>Initiated by Scientist</w:t>
        </w:r>
      </w:ins>
    </w:p>
    <w:p w:rsidR="00F609D4" w:rsidRDefault="00F609D4" w:rsidP="00F609D4">
      <w:pPr>
        <w:ind w:firstLine="420"/>
        <w:rPr>
          <w:ins w:id="164" w:author="Duong Duc Hien" w:date="2013-10-12T17:43:00Z"/>
        </w:rPr>
      </w:pPr>
      <w:ins w:id="165" w:author="Duong Duc Hien" w:date="2013-10-12T17:43:00Z">
        <w:r>
          <w:rPr>
            <w:rFonts w:hint="eastAsia"/>
          </w:rPr>
          <w:t xml:space="preserve">Entry Condition: </w:t>
        </w:r>
      </w:ins>
    </w:p>
    <w:p w:rsidR="00F609D4" w:rsidRDefault="00F609D4" w:rsidP="00F609D4">
      <w:pPr>
        <w:ind w:firstLine="420"/>
        <w:rPr>
          <w:ins w:id="166" w:author="Duong Duc Hien" w:date="2013-10-12T17:43:00Z"/>
        </w:rPr>
      </w:pPr>
      <w:ins w:id="167" w:author="Duong Duc Hien" w:date="2013-10-12T17:43:00Z">
        <w:r>
          <w:tab/>
        </w:r>
      </w:ins>
      <w:ins w:id="168" w:author="Duong Duc Hien" w:date="2013-10-12T17:56:00Z">
        <w:r w:rsidR="005C34E2">
          <w:t>Dataset i</w:t>
        </w:r>
      </w:ins>
      <w:ins w:id="169" w:author="Duong Duc Hien" w:date="2013-10-12T18:04:00Z">
        <w:r w:rsidR="000C4C0B">
          <w:t xml:space="preserve">s </w:t>
        </w:r>
      </w:ins>
      <w:ins w:id="170" w:author="Duong Duc Hien" w:date="2013-10-17T22:34:00Z">
        <w:r w:rsidR="000C4C0B">
          <w:t>not empty</w:t>
        </w:r>
      </w:ins>
      <w:ins w:id="171" w:author="Duong Duc Hien" w:date="2013-10-12T18:04:00Z">
        <w:r w:rsidR="000C4C0B">
          <w:t xml:space="preserve"> in</w:t>
        </w:r>
      </w:ins>
      <w:r w:rsidR="00D23844">
        <w:t xml:space="preserve"> </w:t>
      </w:r>
      <w:ins w:id="172" w:author="Duong Duc Hien" w:date="2013-10-12T17:56:00Z">
        <w:r w:rsidR="005C34E2">
          <w:t>MainForm.</w:t>
        </w:r>
      </w:ins>
    </w:p>
    <w:p w:rsidR="00F609D4" w:rsidRDefault="00F609D4" w:rsidP="00F609D4">
      <w:pPr>
        <w:ind w:firstLine="420"/>
        <w:rPr>
          <w:ins w:id="173" w:author="Duong Duc Hien" w:date="2013-10-12T17:43:00Z"/>
        </w:rPr>
      </w:pPr>
      <w:ins w:id="174" w:author="Duong Duc Hien" w:date="2013-10-12T17:43:00Z">
        <w:r>
          <w:rPr>
            <w:rFonts w:hint="eastAsia"/>
          </w:rPr>
          <w:t xml:space="preserve">Exit Criteria: </w:t>
        </w:r>
      </w:ins>
    </w:p>
    <w:p w:rsidR="00F609D4" w:rsidRDefault="00F609D4" w:rsidP="00F609D4">
      <w:pPr>
        <w:ind w:firstLine="420"/>
        <w:rPr>
          <w:ins w:id="175" w:author="Duong Duc Hien" w:date="2013-10-12T17:43:00Z"/>
        </w:rPr>
      </w:pPr>
      <w:ins w:id="176" w:author="Duong Duc Hien" w:date="2013-10-12T17:43:00Z">
        <w:r>
          <w:rPr>
            <w:rFonts w:hint="eastAsia"/>
          </w:rPr>
          <w:tab/>
        </w:r>
        <w:r>
          <w:t>Dataset and current graph are updated.</w:t>
        </w:r>
      </w:ins>
    </w:p>
    <w:p w:rsidR="00F609D4" w:rsidRDefault="00F609D4" w:rsidP="00F609D4">
      <w:pPr>
        <w:ind w:firstLine="420"/>
        <w:rPr>
          <w:ins w:id="177" w:author="Duong Duc Hien" w:date="2013-10-12T17:43:00Z"/>
        </w:rPr>
      </w:pPr>
      <w:ins w:id="178" w:author="Duong Duc Hien" w:date="2013-10-12T17:43:00Z">
        <w:r>
          <w:rPr>
            <w:rFonts w:hint="eastAsia"/>
          </w:rPr>
          <w:t>Flow of Events:</w:t>
        </w:r>
      </w:ins>
    </w:p>
    <w:p w:rsidR="00F609D4" w:rsidRDefault="00F609D4" w:rsidP="00F609D4">
      <w:pPr>
        <w:ind w:firstLine="420"/>
        <w:rPr>
          <w:ins w:id="179" w:author="Duong Duc Hien" w:date="2013-10-12T17:43:00Z"/>
        </w:rPr>
      </w:pPr>
      <w:ins w:id="180" w:author="Duong Duc Hien" w:date="2013-10-12T17:43:00Z">
        <w:r>
          <w:tab/>
        </w:r>
      </w:ins>
      <w:ins w:id="181" w:author="Duong Duc Hien" w:date="2013-10-17T12:07:00Z">
        <w:r w:rsidR="00544D0C">
          <w:t xml:space="preserve">1. </w:t>
        </w:r>
      </w:ins>
      <w:ins w:id="182" w:author="Duong Duc Hien" w:date="2013-10-12T17:43:00Z">
        <w:r>
          <w:rPr>
            <w:rFonts w:hint="eastAsia"/>
          </w:rPr>
          <w:t>Scientist</w:t>
        </w:r>
      </w:ins>
      <w:ins w:id="183" w:author="Duong Duc Hien" w:date="2013-10-12T17:59:00Z">
        <w:r w:rsidR="005C34E2">
          <w:t xml:space="preserve"> chooses </w:t>
        </w:r>
      </w:ins>
      <w:ins w:id="184" w:author="Duong Duc Hien" w:date="2013-10-12T18:03:00Z">
        <w:r w:rsidR="005C34E2">
          <w:t xml:space="preserve">data pairs </w:t>
        </w:r>
      </w:ins>
      <w:ins w:id="185" w:author="Duong Duc Hien" w:date="2013-10-12T17:59:00Z">
        <w:del w:id="186" w:author="LINGLONG ZHU" w:date="2013-10-16T21:24:00Z">
          <w:r w:rsidR="005C34E2" w:rsidDel="00807AF1">
            <w:delText>then</w:delText>
          </w:r>
        </w:del>
      </w:ins>
      <w:ins w:id="187" w:author="LINGLONG ZHU" w:date="2013-10-16T21:24:00Z">
        <w:r w:rsidR="00807AF1">
          <w:t xml:space="preserve">and makes a </w:t>
        </w:r>
      </w:ins>
      <w:ins w:id="188" w:author="Duong Duc Hien" w:date="2013-10-12T17:43:00Z">
        <w:r>
          <w:t>request</w:t>
        </w:r>
      </w:ins>
      <w:r w:rsidR="00D23844">
        <w:t xml:space="preserve"> </w:t>
      </w:r>
      <w:ins w:id="189" w:author="Duong Duc Hien" w:date="2013-10-12T17:43:00Z">
        <w:del w:id="190" w:author="LINGLONG ZHU" w:date="2013-10-16T21:24:00Z">
          <w:r w:rsidDel="00807AF1">
            <w:delText>s</w:delText>
          </w:r>
        </w:del>
      </w:ins>
      <w:ins w:id="191" w:author="Duong Duc Hien" w:date="2013-10-12T17:57:00Z">
        <w:r w:rsidR="005C34E2">
          <w:t xml:space="preserve">to delete </w:t>
        </w:r>
      </w:ins>
      <w:ins w:id="192" w:author="Duong Duc Hien" w:date="2013-10-12T17:43:00Z">
        <w:del w:id="193" w:author="LINGLONG ZHU" w:date="2013-10-16T21:24:00Z">
          <w:r w:rsidDel="00807AF1">
            <w:delText>data pair</w:delText>
          </w:r>
        </w:del>
      </w:ins>
      <w:ins w:id="194" w:author="LINGLONG ZHU" w:date="2013-10-16T21:24:00Z">
        <w:r w:rsidR="00807AF1">
          <w:t>them</w:t>
        </w:r>
      </w:ins>
      <w:ins w:id="195" w:author="Duong Duc Hien" w:date="2013-10-12T17:43:00Z">
        <w:r>
          <w:t>.</w:t>
        </w:r>
      </w:ins>
    </w:p>
    <w:p w:rsidR="00F609D4" w:rsidRDefault="00F609D4" w:rsidP="00F609D4">
      <w:pPr>
        <w:ind w:firstLine="420"/>
        <w:rPr>
          <w:ins w:id="196" w:author="Duong Duc Hien" w:date="2013-10-12T17:59:00Z"/>
        </w:rPr>
      </w:pPr>
      <w:ins w:id="197" w:author="Duong Duc Hien" w:date="2013-10-12T17:43:00Z">
        <w:r>
          <w:tab/>
        </w:r>
      </w:ins>
      <w:ins w:id="198" w:author="Duong Duc Hien" w:date="2013-10-17T12:07:00Z">
        <w:r w:rsidR="00544D0C">
          <w:t xml:space="preserve">2. </w:t>
        </w:r>
      </w:ins>
      <w:ins w:id="199" w:author="Duong Duc Hien" w:date="2013-10-12T17:43:00Z">
        <w:r>
          <w:t xml:space="preserve">System </w:t>
        </w:r>
      </w:ins>
      <w:ins w:id="200" w:author="Duong Duc Hien" w:date="2013-10-12T17:57:00Z">
        <w:r w:rsidR="005C34E2">
          <w:t>responds by d</w:t>
        </w:r>
        <w:r w:rsidR="000945B7">
          <w:t>isp</w:t>
        </w:r>
        <w:r w:rsidR="005C34E2">
          <w:t>l</w:t>
        </w:r>
      </w:ins>
      <w:ins w:id="201" w:author="Duong Duc Hien" w:date="2013-10-12T18:29:00Z">
        <w:r w:rsidR="000945B7">
          <w:t>a</w:t>
        </w:r>
      </w:ins>
      <w:ins w:id="202" w:author="Duong Duc Hien" w:date="2013-10-12T17:57:00Z">
        <w:r w:rsidR="005C34E2">
          <w:t>ying DeleteConfirmationF</w:t>
        </w:r>
      </w:ins>
      <w:ins w:id="203" w:author="Duong Duc Hien" w:date="2013-10-12T17:59:00Z">
        <w:r w:rsidR="005C34E2">
          <w:t>orm</w:t>
        </w:r>
      </w:ins>
      <w:ins w:id="204" w:author="Duong Duc Hien" w:date="2013-10-12T17:57:00Z">
        <w:r w:rsidR="005C34E2">
          <w:t>.</w:t>
        </w:r>
      </w:ins>
    </w:p>
    <w:p w:rsidR="005C34E2" w:rsidRDefault="005C34E2" w:rsidP="00F609D4">
      <w:pPr>
        <w:ind w:firstLine="420"/>
        <w:rPr>
          <w:ins w:id="205" w:author="Duong Duc Hien" w:date="2013-10-12T18:03:00Z"/>
        </w:rPr>
      </w:pPr>
      <w:ins w:id="206" w:author="Duong Duc Hien" w:date="2013-10-12T17:59:00Z">
        <w:r>
          <w:tab/>
        </w:r>
      </w:ins>
      <w:ins w:id="207" w:author="Duong Duc Hien" w:date="2013-10-17T12:07:00Z">
        <w:r w:rsidR="00544D0C">
          <w:t xml:space="preserve">3. </w:t>
        </w:r>
      </w:ins>
      <w:ins w:id="208" w:author="Duong Duc Hien" w:date="2013-10-12T18:03:00Z">
        <w:r>
          <w:rPr>
            <w:rFonts w:hint="eastAsia"/>
          </w:rPr>
          <w:t>Scientist</w:t>
        </w:r>
        <w:r>
          <w:t xml:space="preserve"> submits his confirmation with DeleteConfirmationForm.</w:t>
        </w:r>
      </w:ins>
    </w:p>
    <w:p w:rsidR="005C34E2" w:rsidRDefault="005C34E2" w:rsidP="00F609D4">
      <w:pPr>
        <w:ind w:firstLine="420"/>
        <w:rPr>
          <w:ins w:id="209" w:author="Duong Duc Hien" w:date="2013-10-12T17:43:00Z"/>
        </w:rPr>
      </w:pPr>
      <w:ins w:id="210" w:author="Duong Duc Hien" w:date="2013-10-12T18:03:00Z">
        <w:r>
          <w:tab/>
        </w:r>
      </w:ins>
      <w:ins w:id="211" w:author="Duong Duc Hien" w:date="2013-10-17T12:07:00Z">
        <w:r w:rsidR="00544D0C">
          <w:t xml:space="preserve">4. </w:t>
        </w:r>
      </w:ins>
      <w:ins w:id="212" w:author="Duong Duc Hien" w:date="2013-10-12T18:04:00Z">
        <w:r>
          <w:t xml:space="preserve">System displays updated dataset and presents updated </w:t>
        </w:r>
        <w:r w:rsidR="00544D0C">
          <w:t xml:space="preserve">graph (including trend line, </w:t>
        </w:r>
        <w:r w:rsidR="00544D0C">
          <w:tab/>
        </w:r>
        <w:r w:rsidR="00544D0C">
          <w:tab/>
        </w:r>
        <w:r>
          <w:t>equation if needed).</w:t>
        </w:r>
      </w:ins>
    </w:p>
    <w:p w:rsidR="00000000" w:rsidRDefault="0032405C">
      <w:pPr>
        <w:ind w:firstLine="420"/>
        <w:rPr>
          <w:ins w:id="213" w:author="Duong Duc Hien" w:date="2013-10-12T18:04:00Z"/>
        </w:rPr>
        <w:pPrChange w:id="214" w:author="Duong Duc Hien" w:date="2013-10-12T16:43:00Z">
          <w:pPr>
            <w:pStyle w:val="Heading2"/>
          </w:pPr>
        </w:pPrChange>
      </w:pPr>
    </w:p>
    <w:p w:rsidR="00000000" w:rsidRDefault="005C34E2">
      <w:pPr>
        <w:pStyle w:val="Heading3"/>
        <w:rPr>
          <w:ins w:id="215" w:author="Duong Duc Hien" w:date="2013-10-12T18:04:00Z"/>
        </w:rPr>
        <w:pPrChange w:id="216" w:author="LINGLONG ZHU" w:date="2013-10-16T21:34:00Z">
          <w:pPr>
            <w:ind w:firstLine="420"/>
          </w:pPr>
        </w:pPrChange>
      </w:pPr>
      <w:bookmarkStart w:id="217" w:name="_Toc369818399"/>
      <w:ins w:id="218" w:author="Duong Duc Hien" w:date="2013-10-12T18:04:00Z">
        <w:r>
          <w:t xml:space="preserve">Use Case </w:t>
        </w:r>
      </w:ins>
      <w:ins w:id="219" w:author="Duong Duc Hien" w:date="2013-10-17T22:12:00Z">
        <w:r w:rsidR="007968A8">
          <w:t>4</w:t>
        </w:r>
      </w:ins>
      <w:ins w:id="220" w:author="LINGLONG ZHU" w:date="2013-10-16T21:34:00Z">
        <w:del w:id="221" w:author="Duong Duc Hien" w:date="2013-10-17T22:12:00Z">
          <w:r w:rsidR="003527AF" w:rsidDel="007968A8">
            <w:delText>5</w:delText>
          </w:r>
        </w:del>
      </w:ins>
      <w:ins w:id="222" w:author="Duong Duc Hien" w:date="2013-10-12T18:04:00Z">
        <w:del w:id="223" w:author="LINGLONG ZHU" w:date="2013-10-16T21:34:00Z">
          <w:r w:rsidDel="003527AF">
            <w:delText>4</w:delText>
          </w:r>
        </w:del>
        <w:r>
          <w:t xml:space="preserve">: </w:t>
        </w:r>
      </w:ins>
      <w:ins w:id="224" w:author="Duong Duc Hien" w:date="2013-10-12T18:20:00Z">
        <w:r w:rsidR="00581FFC">
          <w:t xml:space="preserve">Edit Data </w:t>
        </w:r>
      </w:ins>
      <w:ins w:id="225" w:author="Duong Duc Hien" w:date="2013-10-12T18:33:00Z">
        <w:r w:rsidR="000945B7">
          <w:t>Pair</w:t>
        </w:r>
      </w:ins>
      <w:bookmarkEnd w:id="217"/>
    </w:p>
    <w:p w:rsidR="005C34E2" w:rsidRDefault="005C34E2" w:rsidP="005C34E2">
      <w:pPr>
        <w:ind w:firstLine="420"/>
        <w:rPr>
          <w:ins w:id="226" w:author="Duong Duc Hien" w:date="2013-10-12T18:04:00Z"/>
        </w:rPr>
      </w:pPr>
      <w:ins w:id="227" w:author="Duong Duc Hien" w:date="2013-10-12T18:04:00Z">
        <w:r>
          <w:rPr>
            <w:rFonts w:hint="eastAsia"/>
          </w:rPr>
          <w:t xml:space="preserve">Participating Actor: </w:t>
        </w:r>
      </w:ins>
    </w:p>
    <w:p w:rsidR="005C34E2" w:rsidRDefault="005C34E2" w:rsidP="005C34E2">
      <w:pPr>
        <w:ind w:firstLine="420"/>
        <w:rPr>
          <w:ins w:id="228" w:author="Duong Duc Hien" w:date="2013-10-12T18:04:00Z"/>
        </w:rPr>
      </w:pPr>
      <w:ins w:id="229" w:author="Duong Duc Hien" w:date="2013-10-12T18:04:00Z">
        <w:r>
          <w:tab/>
        </w:r>
        <w:r>
          <w:rPr>
            <w:rFonts w:hint="eastAsia"/>
          </w:rPr>
          <w:t>Initiated by Scientist</w:t>
        </w:r>
      </w:ins>
    </w:p>
    <w:p w:rsidR="005C34E2" w:rsidRDefault="005C34E2" w:rsidP="005C34E2">
      <w:pPr>
        <w:ind w:firstLine="420"/>
        <w:rPr>
          <w:ins w:id="230" w:author="Duong Duc Hien" w:date="2013-10-12T18:04:00Z"/>
        </w:rPr>
      </w:pPr>
      <w:ins w:id="231" w:author="Duong Duc Hien" w:date="2013-10-12T18:04:00Z">
        <w:r>
          <w:rPr>
            <w:rFonts w:hint="eastAsia"/>
          </w:rPr>
          <w:t xml:space="preserve">Entry Condition: </w:t>
        </w:r>
      </w:ins>
    </w:p>
    <w:p w:rsidR="005C34E2" w:rsidRDefault="00171FC0" w:rsidP="005C34E2">
      <w:pPr>
        <w:ind w:firstLine="420"/>
        <w:rPr>
          <w:ins w:id="232" w:author="Duong Duc Hien" w:date="2013-10-12T18:04:00Z"/>
        </w:rPr>
      </w:pPr>
      <w:ins w:id="233" w:author="Duong Duc Hien" w:date="2013-10-12T18:04:00Z">
        <w:r>
          <w:tab/>
          <w:t xml:space="preserve">Dataset is </w:t>
        </w:r>
      </w:ins>
      <w:ins w:id="234" w:author="Duong Duc Hien" w:date="2013-10-17T22:34:00Z">
        <w:r>
          <w:t>not empty</w:t>
        </w:r>
      </w:ins>
      <w:ins w:id="235" w:author="Duong Duc Hien" w:date="2013-10-12T18:04:00Z">
        <w:r w:rsidR="005C34E2">
          <w:t xml:space="preserve"> in MainForm.</w:t>
        </w:r>
      </w:ins>
    </w:p>
    <w:p w:rsidR="005C34E2" w:rsidRDefault="005C34E2" w:rsidP="005C34E2">
      <w:pPr>
        <w:ind w:firstLine="420"/>
        <w:rPr>
          <w:ins w:id="236" w:author="Duong Duc Hien" w:date="2013-10-12T18:04:00Z"/>
        </w:rPr>
      </w:pPr>
      <w:ins w:id="237" w:author="Duong Duc Hien" w:date="2013-10-12T18:04:00Z">
        <w:r>
          <w:rPr>
            <w:rFonts w:hint="eastAsia"/>
          </w:rPr>
          <w:t xml:space="preserve">Exit Criteria: </w:t>
        </w:r>
      </w:ins>
    </w:p>
    <w:p w:rsidR="005C34E2" w:rsidRDefault="005C34E2" w:rsidP="005C34E2">
      <w:pPr>
        <w:ind w:firstLine="420"/>
        <w:rPr>
          <w:ins w:id="238" w:author="Duong Duc Hien" w:date="2013-10-12T18:04:00Z"/>
        </w:rPr>
      </w:pPr>
      <w:ins w:id="239" w:author="Duong Duc Hien" w:date="2013-10-12T18:04:00Z">
        <w:r>
          <w:rPr>
            <w:rFonts w:hint="eastAsia"/>
          </w:rPr>
          <w:tab/>
        </w:r>
        <w:r>
          <w:t>Dataset and current graph are updated.</w:t>
        </w:r>
      </w:ins>
    </w:p>
    <w:p w:rsidR="005C34E2" w:rsidRDefault="005C34E2" w:rsidP="005C34E2">
      <w:pPr>
        <w:ind w:firstLine="420"/>
        <w:rPr>
          <w:ins w:id="240" w:author="Duong Duc Hien" w:date="2013-10-12T18:04:00Z"/>
        </w:rPr>
      </w:pPr>
      <w:ins w:id="241" w:author="Duong Duc Hien" w:date="2013-10-12T18:04:00Z">
        <w:r>
          <w:rPr>
            <w:rFonts w:hint="eastAsia"/>
          </w:rPr>
          <w:t>Flow of Events:</w:t>
        </w:r>
      </w:ins>
    </w:p>
    <w:p w:rsidR="00E23F2F" w:rsidRDefault="005C34E2">
      <w:pPr>
        <w:ind w:firstLine="420"/>
        <w:rPr>
          <w:ins w:id="242" w:author="Duong Duc Hien" w:date="2013-10-17T22:34:00Z"/>
        </w:rPr>
      </w:pPr>
      <w:ins w:id="243" w:author="Duong Duc Hien" w:date="2013-10-12T18:04:00Z">
        <w:r>
          <w:tab/>
        </w:r>
      </w:ins>
      <w:ins w:id="244" w:author="Duong Duc Hien" w:date="2013-10-17T12:10:00Z">
        <w:r w:rsidR="00544D0C">
          <w:t xml:space="preserve">1. </w:t>
        </w:r>
      </w:ins>
      <w:ins w:id="245" w:author="Duong Duc Hien" w:date="2013-10-12T18:04:00Z">
        <w:r>
          <w:rPr>
            <w:rFonts w:hint="eastAsia"/>
          </w:rPr>
          <w:t>Scientist</w:t>
        </w:r>
        <w:r>
          <w:t xml:space="preserve"> choose</w:t>
        </w:r>
      </w:ins>
      <w:ins w:id="246" w:author="Duong Duc Hien" w:date="2013-10-12T18:28:00Z">
        <w:r w:rsidR="000945B7">
          <w:t>s</w:t>
        </w:r>
      </w:ins>
      <w:ins w:id="247" w:author="Duong Duc Hien" w:date="2013-10-12T18:20:00Z">
        <w:r w:rsidR="00581FFC">
          <w:t xml:space="preserve"> a data pair</w:t>
        </w:r>
      </w:ins>
      <w:ins w:id="248" w:author="Duong Duc Hien" w:date="2013-10-12T18:04:00Z">
        <w:r>
          <w:t xml:space="preserve"> then requests to </w:t>
        </w:r>
      </w:ins>
      <w:ins w:id="249" w:author="Duong Duc Hien" w:date="2013-10-12T18:20:00Z">
        <w:r w:rsidR="00581FFC">
          <w:t xml:space="preserve">update </w:t>
        </w:r>
        <w:del w:id="250" w:author="LINGLONG ZHU" w:date="2013-10-16T21:25:00Z">
          <w:r w:rsidR="00581FFC" w:rsidDel="00807AF1">
            <w:delText>a</w:delText>
          </w:r>
        </w:del>
      </w:ins>
      <w:ins w:id="251" w:author="Duong Duc Hien" w:date="2013-10-12T18:04:00Z">
        <w:del w:id="252" w:author="LINGLONG ZHU" w:date="2013-10-16T21:25:00Z">
          <w:r w:rsidDel="00807AF1">
            <w:delText xml:space="preserve"> data pair</w:delText>
          </w:r>
        </w:del>
      </w:ins>
      <w:ins w:id="253" w:author="Duong Duc Hien" w:date="2013-10-12T18:21:00Z">
        <w:del w:id="254" w:author="LINGLONG ZHU" w:date="2013-10-16T21:25:00Z">
          <w:r w:rsidR="00581FFC" w:rsidDel="00807AF1">
            <w:delText>.</w:delText>
          </w:r>
        </w:del>
      </w:ins>
      <w:ins w:id="255" w:author="LINGLONG ZHU" w:date="2013-10-16T21:25:00Z">
        <w:r w:rsidR="00807AF1">
          <w:t>it.</w:t>
        </w:r>
      </w:ins>
    </w:p>
    <w:p w:rsidR="00000000" w:rsidRDefault="008B1480">
      <w:pPr>
        <w:ind w:firstLine="420"/>
        <w:rPr>
          <w:ins w:id="256" w:author="Duong Duc Hien" w:date="2013-10-12T17:35:00Z"/>
          <w:b/>
          <w:rPrChange w:id="257" w:author="Duong Duc Hien" w:date="2013-10-12T18:33:00Z">
            <w:rPr>
              <w:ins w:id="258" w:author="Duong Duc Hien" w:date="2013-10-12T17:35:00Z"/>
              <w:b w:val="0"/>
            </w:rPr>
          </w:rPrChange>
        </w:rPr>
        <w:pPrChange w:id="259" w:author="Duong Duc Hien" w:date="2013-10-12T16:43:00Z">
          <w:pPr>
            <w:pStyle w:val="Heading2"/>
          </w:pPr>
        </w:pPrChange>
      </w:pPr>
      <w:ins w:id="260" w:author="Duong Duc Hien" w:date="2013-10-17T22:34:00Z">
        <w:r>
          <w:tab/>
          <w:t>2</w:t>
        </w:r>
      </w:ins>
      <w:ins w:id="261" w:author="Duong Duc Hien" w:date="2013-10-17T12:10:00Z">
        <w:r w:rsidR="00544D0C">
          <w:t xml:space="preserve">. </w:t>
        </w:r>
      </w:ins>
      <w:ins w:id="262" w:author="Duong Duc Hien" w:date="2013-10-12T18:04:00Z">
        <w:r w:rsidR="005C34E2">
          <w:t xml:space="preserve">System displays updated dataset and presents updated </w:t>
        </w:r>
        <w:r>
          <w:t xml:space="preserve">graph (including trend line, </w:t>
        </w:r>
        <w:r>
          <w:tab/>
        </w:r>
        <w:r>
          <w:tab/>
        </w:r>
        <w:r w:rsidR="005C34E2">
          <w:t>equation if needed).</w:t>
        </w:r>
      </w:ins>
    </w:p>
    <w:p w:rsidR="00000000" w:rsidRDefault="0032405C">
      <w:pPr>
        <w:ind w:firstLine="420"/>
        <w:rPr>
          <w:ins w:id="263" w:author="Duong Duc Hien" w:date="2013-10-12T17:08:00Z"/>
        </w:rPr>
        <w:pPrChange w:id="264" w:author="Duong Duc Hien" w:date="2013-10-12T16:43:00Z">
          <w:pPr>
            <w:pStyle w:val="Heading2"/>
          </w:pPr>
        </w:pPrChange>
      </w:pPr>
    </w:p>
    <w:p w:rsidR="00000000" w:rsidRDefault="00DD18EA">
      <w:pPr>
        <w:pStyle w:val="Heading3"/>
        <w:pPrChange w:id="265" w:author="LINGLONG ZHU" w:date="2013-10-16T21:34:00Z">
          <w:pPr>
            <w:pStyle w:val="Heading2"/>
          </w:pPr>
        </w:pPrChange>
      </w:pPr>
      <w:bookmarkStart w:id="266" w:name="_Toc369818400"/>
      <w:r w:rsidRPr="00DD18EA">
        <w:rPr>
          <w:rPrChange w:id="267" w:author="Duong Duc Hien" w:date="2013-10-12T16:43:00Z">
            <w:rPr>
              <w:b w:val="0"/>
              <w:bCs w:val="0"/>
            </w:rPr>
          </w:rPrChange>
        </w:rPr>
        <w:t xml:space="preserve">Use Case </w:t>
      </w:r>
      <w:ins w:id="268" w:author="Duong Duc Hien" w:date="2013-10-17T22:12:00Z">
        <w:r w:rsidR="007968A8">
          <w:t>5</w:t>
        </w:r>
      </w:ins>
      <w:ins w:id="269" w:author="LINGLONG ZHU" w:date="2013-10-16T21:34:00Z">
        <w:del w:id="270" w:author="Duong Duc Hien" w:date="2013-10-17T22:12:00Z">
          <w:r w:rsidR="003527AF" w:rsidDel="007968A8">
            <w:delText>6</w:delText>
          </w:r>
        </w:del>
      </w:ins>
      <w:del w:id="271" w:author="LINGLONG ZHU" w:date="2013-10-16T21:34:00Z">
        <w:r w:rsidRPr="00DD18EA">
          <w:rPr>
            <w:rPrChange w:id="272" w:author="Duong Duc Hien" w:date="2013-10-12T16:43:00Z">
              <w:rPr>
                <w:b w:val="0"/>
                <w:bCs w:val="0"/>
              </w:rPr>
            </w:rPrChange>
          </w:rPr>
          <w:delText>5</w:delText>
        </w:r>
      </w:del>
      <w:r w:rsidRPr="00DD18EA">
        <w:rPr>
          <w:rPrChange w:id="273" w:author="Duong Duc Hien" w:date="2013-10-12T16:43:00Z">
            <w:rPr>
              <w:b w:val="0"/>
              <w:bCs w:val="0"/>
            </w:rPr>
          </w:rPrChange>
        </w:rPr>
        <w:t xml:space="preserve">: </w:t>
      </w:r>
      <w:del w:id="274" w:author="Duong Duc Hien" w:date="2013-10-12T16:37:00Z">
        <w:r w:rsidRPr="00DD18EA">
          <w:rPr>
            <w:rPrChange w:id="275" w:author="Duong Duc Hien" w:date="2013-10-12T16:43:00Z">
              <w:rPr>
                <w:b w:val="0"/>
                <w:bCs w:val="0"/>
              </w:rPr>
            </w:rPrChange>
          </w:rPr>
          <w:delText xml:space="preserve">Switch </w:delText>
        </w:r>
      </w:del>
      <w:ins w:id="276" w:author="Duong Duc Hien" w:date="2013-10-17T22:09:00Z">
        <w:r w:rsidR="00B45A62">
          <w:t>Switch to</w:t>
        </w:r>
      </w:ins>
      <w:r w:rsidR="002E54B1">
        <w:t xml:space="preserve"> </w:t>
      </w:r>
      <w:del w:id="277" w:author="Duong Duc Hien" w:date="2013-10-12T16:37:00Z">
        <w:r w:rsidRPr="00DD18EA">
          <w:rPr>
            <w:rPrChange w:id="278" w:author="Duong Duc Hien" w:date="2013-10-12T16:43:00Z">
              <w:rPr>
                <w:b w:val="0"/>
                <w:bCs w:val="0"/>
              </w:rPr>
            </w:rPrChange>
          </w:rPr>
          <w:delText xml:space="preserve">from </w:delText>
        </w:r>
      </w:del>
      <w:del w:id="279" w:author="LINGLONG ZHU" w:date="2013-10-16T21:25:00Z">
        <w:r w:rsidRPr="00DD18EA">
          <w:rPr>
            <w:rPrChange w:id="280" w:author="Duong Duc Hien" w:date="2013-10-12T16:43:00Z">
              <w:rPr>
                <w:b w:val="0"/>
                <w:bCs w:val="0"/>
              </w:rPr>
            </w:rPrChange>
          </w:rPr>
          <w:delText>Cartesian</w:delText>
        </w:r>
      </w:del>
      <w:ins w:id="281" w:author="LINGLONG ZHU" w:date="2013-10-16T21:25:00Z">
        <w:r w:rsidRPr="00DD18EA">
          <w:rPr>
            <w:rPrChange w:id="282" w:author="Duong Duc Hien" w:date="2013-10-12T16:43:00Z">
              <w:rPr>
                <w:b w:val="0"/>
                <w:bCs w:val="0"/>
              </w:rPr>
            </w:rPrChange>
          </w:rPr>
          <w:t>C</w:t>
        </w:r>
        <w:r w:rsidR="00807AF1">
          <w:t>olumn</w:t>
        </w:r>
      </w:ins>
      <w:r w:rsidR="002E54B1">
        <w:t xml:space="preserve"> </w:t>
      </w:r>
      <w:ins w:id="283" w:author="Duong Duc Hien" w:date="2013-10-12T16:37:00Z">
        <w:r w:rsidRPr="00DD18EA">
          <w:rPr>
            <w:rPrChange w:id="284" w:author="Duong Duc Hien" w:date="2013-10-12T16:43:00Z">
              <w:rPr>
                <w:b w:val="0"/>
                <w:bCs w:val="0"/>
              </w:rPr>
            </w:rPrChange>
          </w:rPr>
          <w:t>Graph.</w:t>
        </w:r>
      </w:ins>
      <w:bookmarkEnd w:id="266"/>
      <w:del w:id="285" w:author="Duong Duc Hien" w:date="2013-10-12T16:37:00Z">
        <w:r w:rsidRPr="00DD18EA">
          <w:rPr>
            <w:rPrChange w:id="286" w:author="Duong Duc Hien" w:date="2013-10-12T16:43:00Z">
              <w:rPr>
                <w:b w:val="0"/>
                <w:bCs w:val="0"/>
              </w:rPr>
            </w:rPrChange>
          </w:rPr>
          <w:delText xml:space="preserve"> plot to Column graph</w:delText>
        </w:r>
      </w:del>
    </w:p>
    <w:p w:rsidR="00000000" w:rsidRDefault="00553119">
      <w:pPr>
        <w:ind w:firstLine="420"/>
        <w:pPrChange w:id="287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553119" w:rsidRDefault="00997185" w:rsidP="00014669">
      <w:pPr>
        <w:ind w:firstLine="420"/>
      </w:pPr>
      <w:ins w:id="288" w:author="Duong Duc Hien" w:date="2013-10-12T16:43:00Z">
        <w:r>
          <w:tab/>
        </w:r>
      </w:ins>
      <w:r w:rsidR="00553119">
        <w:rPr>
          <w:rFonts w:hint="eastAsia"/>
        </w:rPr>
        <w:t>Initiated by Scientist</w:t>
      </w:r>
    </w:p>
    <w:p w:rsidR="00000000" w:rsidRDefault="00553119">
      <w:pPr>
        <w:ind w:firstLine="420"/>
        <w:pPrChange w:id="289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553119" w:rsidRDefault="00997185" w:rsidP="00014669">
      <w:pPr>
        <w:ind w:firstLine="420"/>
      </w:pPr>
      <w:ins w:id="290" w:author="Duong Duc Hien" w:date="2013-10-12T16:43:00Z">
        <w:r>
          <w:tab/>
        </w:r>
      </w:ins>
      <w:r w:rsidR="00553119">
        <w:rPr>
          <w:rFonts w:hint="eastAsia"/>
        </w:rPr>
        <w:t>Current graph is Cartesian plot</w:t>
      </w:r>
    </w:p>
    <w:p w:rsidR="00000000" w:rsidRDefault="00553119">
      <w:pPr>
        <w:ind w:firstLine="420"/>
        <w:pPrChange w:id="291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000000" w:rsidRDefault="00014669">
      <w:pPr>
        <w:ind w:firstLine="420"/>
        <w:pPrChange w:id="292" w:author="Duong Duc Hien" w:date="2013-10-12T16:43:00Z">
          <w:pPr/>
        </w:pPrChange>
      </w:pPr>
      <w:r>
        <w:rPr>
          <w:rFonts w:hint="eastAsia"/>
        </w:rPr>
        <w:tab/>
      </w:r>
      <w:r>
        <w:t>C</w:t>
      </w:r>
      <w:r>
        <w:rPr>
          <w:rFonts w:hint="eastAsia"/>
        </w:rPr>
        <w:t>olumn graph is displayed</w:t>
      </w:r>
    </w:p>
    <w:p w:rsidR="00000000" w:rsidRDefault="00553119">
      <w:pPr>
        <w:ind w:firstLine="420"/>
        <w:pPrChange w:id="293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000000" w:rsidRDefault="00997185">
      <w:pPr>
        <w:ind w:firstLine="420"/>
        <w:pPrChange w:id="294" w:author="Duong Duc Hien" w:date="2013-10-12T16:43:00Z">
          <w:pPr>
            <w:pStyle w:val="ListParagraph"/>
            <w:numPr>
              <w:numId w:val="1"/>
            </w:numPr>
            <w:ind w:left="780" w:firstLineChars="0" w:hanging="360"/>
          </w:pPr>
        </w:pPrChange>
      </w:pPr>
      <w:ins w:id="295" w:author="Duong Duc Hien" w:date="2013-10-12T16:43:00Z">
        <w:r>
          <w:tab/>
        </w:r>
      </w:ins>
      <w:ins w:id="296" w:author="Duong Duc Hien" w:date="2013-10-17T12:10:00Z">
        <w:r w:rsidR="00544D0C">
          <w:t xml:space="preserve">1. </w:t>
        </w:r>
      </w:ins>
      <w:r w:rsidR="004818F5">
        <w:rPr>
          <w:rFonts w:hint="eastAsia"/>
        </w:rPr>
        <w:t xml:space="preserve">Scientist </w:t>
      </w:r>
      <w:del w:id="297" w:author="Duong Duc Hien" w:date="2013-10-12T15:50:00Z">
        <w:r w:rsidR="004818F5" w:rsidDel="006C522C">
          <w:rPr>
            <w:rFonts w:hint="eastAsia"/>
          </w:rPr>
          <w:delText xml:space="preserve">click </w:delText>
        </w:r>
        <w:r w:rsidR="004818F5" w:rsidDel="006C522C">
          <w:delText>“</w:delText>
        </w:r>
        <w:r w:rsidR="004818F5" w:rsidDel="006C522C">
          <w:rPr>
            <w:rFonts w:hint="eastAsia"/>
          </w:rPr>
          <w:delText>change to column graph</w:delText>
        </w:r>
        <w:r w:rsidR="004818F5" w:rsidDel="006C522C">
          <w:delText>”</w:delText>
        </w:r>
        <w:r w:rsidR="004818F5" w:rsidDel="006C522C">
          <w:rPr>
            <w:rFonts w:hint="eastAsia"/>
          </w:rPr>
          <w:delText xml:space="preserve"> button</w:delText>
        </w:r>
      </w:del>
      <w:ins w:id="298" w:author="Duong Duc Hien" w:date="2013-10-12T15:50:00Z">
        <w:r w:rsidR="006C522C">
          <w:t>requests to switch graph.</w:t>
        </w:r>
      </w:ins>
    </w:p>
    <w:p w:rsidR="00000000" w:rsidRDefault="00997185">
      <w:pPr>
        <w:ind w:firstLine="420"/>
        <w:pPrChange w:id="299" w:author="Duong Duc Hien" w:date="2013-10-12T16:43:00Z">
          <w:pPr>
            <w:pStyle w:val="ListParagraph"/>
            <w:numPr>
              <w:numId w:val="1"/>
            </w:numPr>
            <w:ind w:left="780" w:firstLineChars="0" w:hanging="360"/>
          </w:pPr>
        </w:pPrChange>
      </w:pPr>
      <w:ins w:id="300" w:author="Duong Duc Hien" w:date="2013-10-12T16:43:00Z">
        <w:r>
          <w:tab/>
        </w:r>
      </w:ins>
      <w:ins w:id="301" w:author="Duong Duc Hien" w:date="2013-10-17T12:10:00Z">
        <w:r w:rsidR="00544D0C">
          <w:t xml:space="preserve">2. </w:t>
        </w:r>
      </w:ins>
      <w:ins w:id="302" w:author="Duong Duc Hien" w:date="2013-10-12T15:51:00Z">
        <w:r w:rsidR="006C522C">
          <w:t>System h</w:t>
        </w:r>
      </w:ins>
      <w:del w:id="303" w:author="Duong Duc Hien" w:date="2013-10-12T15:51:00Z">
        <w:r w:rsidR="004818F5" w:rsidDel="006C522C">
          <w:rPr>
            <w:rFonts w:hint="eastAsia"/>
          </w:rPr>
          <w:delText>H</w:delText>
        </w:r>
      </w:del>
      <w:r w:rsidR="004818F5">
        <w:rPr>
          <w:rFonts w:hint="eastAsia"/>
        </w:rPr>
        <w:t>ide</w:t>
      </w:r>
      <w:ins w:id="304" w:author="Duong Duc Hien" w:date="2013-10-12T15:51:00Z">
        <w:r w:rsidR="006C522C">
          <w:t>s</w:t>
        </w:r>
      </w:ins>
      <w:r w:rsidR="004818F5">
        <w:rPr>
          <w:rFonts w:hint="eastAsia"/>
        </w:rPr>
        <w:t xml:space="preserve"> the </w:t>
      </w:r>
      <w:r w:rsidR="004818F5">
        <w:t>Cartesian</w:t>
      </w:r>
      <w:r w:rsidR="004818F5">
        <w:rPr>
          <w:rFonts w:hint="eastAsia"/>
        </w:rPr>
        <w:t xml:space="preserve"> plot currently displayed</w:t>
      </w:r>
      <w:ins w:id="305" w:author="Duong Duc Hien" w:date="2013-10-12T15:52:00Z">
        <w:r w:rsidR="006C522C">
          <w:t xml:space="preserve"> and shows the Column graph.</w:t>
        </w:r>
      </w:ins>
    </w:p>
    <w:p w:rsidR="00000000" w:rsidRDefault="0032405C">
      <w:pPr>
        <w:ind w:firstLine="420"/>
        <w:rPr>
          <w:ins w:id="306" w:author="Duong Duc Hien" w:date="2013-10-12T16:43:00Z"/>
        </w:rPr>
        <w:pPrChange w:id="307" w:author="Duong Duc Hien" w:date="2013-10-12T16:43:00Z">
          <w:pPr>
            <w:pStyle w:val="Heading2"/>
          </w:pPr>
        </w:pPrChange>
      </w:pPr>
    </w:p>
    <w:p w:rsidR="00000000" w:rsidRDefault="001C0736">
      <w:pPr>
        <w:pStyle w:val="Heading3"/>
        <w:rPr>
          <w:del w:id="308" w:author="Duong Duc Hien" w:date="2013-10-12T15:52:00Z"/>
        </w:rPr>
        <w:pPrChange w:id="309" w:author="LINGLONG ZHU" w:date="2013-10-16T21:34:00Z">
          <w:pPr>
            <w:pStyle w:val="ListParagraph"/>
            <w:numPr>
              <w:numId w:val="1"/>
            </w:numPr>
            <w:ind w:left="780" w:firstLineChars="0" w:hanging="360"/>
          </w:pPr>
        </w:pPrChange>
      </w:pPr>
      <w:del w:id="310" w:author="Duong Duc Hien" w:date="2013-10-12T15:52:00Z">
        <w:r w:rsidRPr="003527AF">
          <w:delText>Show a column graph based on current data set</w:delText>
        </w:r>
      </w:del>
    </w:p>
    <w:p w:rsidR="00000000" w:rsidRDefault="00DD18EA">
      <w:pPr>
        <w:pStyle w:val="Heading3"/>
        <w:pPrChange w:id="311" w:author="LINGLONG ZHU" w:date="2013-10-16T21:34:00Z">
          <w:pPr>
            <w:pStyle w:val="Heading2"/>
          </w:pPr>
        </w:pPrChange>
      </w:pPr>
      <w:bookmarkStart w:id="312" w:name="_Toc369818401"/>
      <w:r w:rsidRPr="00DD18EA">
        <w:rPr>
          <w:rPrChange w:id="313" w:author="Duong Duc Hien" w:date="2013-10-12T16:43:00Z">
            <w:rPr>
              <w:b w:val="0"/>
              <w:bCs w:val="0"/>
            </w:rPr>
          </w:rPrChange>
        </w:rPr>
        <w:t xml:space="preserve">Use Case </w:t>
      </w:r>
      <w:ins w:id="314" w:author="Duong Duc Hien" w:date="2013-10-17T22:12:00Z">
        <w:r w:rsidR="007968A8">
          <w:t>6</w:t>
        </w:r>
      </w:ins>
      <w:ins w:id="315" w:author="LINGLONG ZHU" w:date="2013-10-16T21:34:00Z">
        <w:del w:id="316" w:author="Duong Duc Hien" w:date="2013-10-17T22:12:00Z">
          <w:r w:rsidR="003527AF" w:rsidDel="007968A8">
            <w:delText>7</w:delText>
          </w:r>
        </w:del>
      </w:ins>
      <w:del w:id="317" w:author="LINGLONG ZHU" w:date="2013-10-16T21:34:00Z">
        <w:r w:rsidRPr="00DD18EA">
          <w:rPr>
            <w:rPrChange w:id="318" w:author="Duong Duc Hien" w:date="2013-10-12T16:43:00Z">
              <w:rPr>
                <w:b w:val="0"/>
                <w:bCs w:val="0"/>
              </w:rPr>
            </w:rPrChange>
          </w:rPr>
          <w:delText>6</w:delText>
        </w:r>
      </w:del>
      <w:r w:rsidRPr="00DD18EA">
        <w:rPr>
          <w:rPrChange w:id="319" w:author="Duong Duc Hien" w:date="2013-10-12T16:43:00Z">
            <w:rPr>
              <w:b w:val="0"/>
              <w:bCs w:val="0"/>
            </w:rPr>
          </w:rPrChange>
        </w:rPr>
        <w:t xml:space="preserve">: </w:t>
      </w:r>
      <w:del w:id="320" w:author="Duong Duc Hien" w:date="2013-10-12T16:37:00Z">
        <w:r w:rsidRPr="00DD18EA">
          <w:rPr>
            <w:rPrChange w:id="321" w:author="Duong Duc Hien" w:date="2013-10-12T16:43:00Z">
              <w:rPr>
                <w:b w:val="0"/>
                <w:bCs w:val="0"/>
              </w:rPr>
            </w:rPrChange>
          </w:rPr>
          <w:delText xml:space="preserve">Switch </w:delText>
        </w:r>
      </w:del>
      <w:ins w:id="322" w:author="Duong Duc Hien" w:date="2013-10-17T22:09:00Z">
        <w:r w:rsidR="00B45A62">
          <w:t>Switch to</w:t>
        </w:r>
      </w:ins>
      <w:del w:id="323" w:author="Duong Duc Hien" w:date="2013-10-12T16:38:00Z">
        <w:r w:rsidRPr="00DD18EA">
          <w:rPr>
            <w:rPrChange w:id="324" w:author="Duong Duc Hien" w:date="2013-10-12T16:43:00Z">
              <w:rPr>
                <w:b w:val="0"/>
                <w:bCs w:val="0"/>
              </w:rPr>
            </w:rPrChange>
          </w:rPr>
          <w:delText>from</w:delText>
        </w:r>
      </w:del>
      <w:r w:rsidRPr="00DD18EA">
        <w:rPr>
          <w:rPrChange w:id="325" w:author="Duong Duc Hien" w:date="2013-10-12T16:43:00Z">
            <w:rPr>
              <w:b w:val="0"/>
              <w:bCs w:val="0"/>
            </w:rPr>
          </w:rPrChange>
        </w:rPr>
        <w:t xml:space="preserve"> C</w:t>
      </w:r>
      <w:del w:id="326" w:author="Duong Duc Hien" w:date="2013-10-12T15:52:00Z">
        <w:r w:rsidRPr="00DD18EA">
          <w:rPr>
            <w:rPrChange w:id="327" w:author="Duong Duc Hien" w:date="2013-10-12T16:43:00Z">
              <w:rPr>
                <w:b w:val="0"/>
                <w:bCs w:val="0"/>
              </w:rPr>
            </w:rPrChange>
          </w:rPr>
          <w:delText>c</w:delText>
        </w:r>
      </w:del>
      <w:del w:id="328" w:author="LINGLONG ZHU" w:date="2013-10-16T21:26:00Z">
        <w:r w:rsidRPr="00DD18EA">
          <w:rPr>
            <w:rPrChange w:id="329" w:author="Duong Duc Hien" w:date="2013-10-12T16:43:00Z">
              <w:rPr>
                <w:b w:val="0"/>
                <w:bCs w:val="0"/>
              </w:rPr>
            </w:rPrChange>
          </w:rPr>
          <w:delText xml:space="preserve">olumn </w:delText>
        </w:r>
      </w:del>
      <w:ins w:id="330" w:author="Duong Duc Hien" w:date="2013-10-12T16:38:00Z">
        <w:del w:id="331" w:author="LINGLONG ZHU" w:date="2013-10-16T21:26:00Z">
          <w:r w:rsidRPr="00DD18EA">
            <w:rPr>
              <w:rPrChange w:id="332" w:author="Duong Duc Hien" w:date="2013-10-12T16:43:00Z">
                <w:rPr>
                  <w:b w:val="0"/>
                  <w:bCs w:val="0"/>
                </w:rPr>
              </w:rPrChange>
            </w:rPr>
            <w:delText>G</w:delText>
          </w:r>
        </w:del>
      </w:ins>
      <w:del w:id="333" w:author="LINGLONG ZHU" w:date="2013-10-16T21:26:00Z">
        <w:r w:rsidRPr="00DD18EA">
          <w:rPr>
            <w:rPrChange w:id="334" w:author="Duong Duc Hien" w:date="2013-10-12T16:43:00Z">
              <w:rPr>
                <w:b w:val="0"/>
                <w:bCs w:val="0"/>
              </w:rPr>
            </w:rPrChange>
          </w:rPr>
          <w:delText>graph</w:delText>
        </w:r>
      </w:del>
      <w:ins w:id="335" w:author="LINGLONG ZHU" w:date="2013-10-16T21:26:00Z">
        <w:r w:rsidR="00807AF1">
          <w:t>artesian Plot</w:t>
        </w:r>
      </w:ins>
      <w:ins w:id="336" w:author="Duong Duc Hien" w:date="2013-10-12T16:38:00Z">
        <w:r w:rsidRPr="00DD18EA">
          <w:rPr>
            <w:rPrChange w:id="337" w:author="Duong Duc Hien" w:date="2013-10-12T16:43:00Z">
              <w:rPr>
                <w:b w:val="0"/>
                <w:bCs w:val="0"/>
              </w:rPr>
            </w:rPrChange>
          </w:rPr>
          <w:t>.</w:t>
        </w:r>
      </w:ins>
      <w:bookmarkEnd w:id="312"/>
      <w:del w:id="338" w:author="Duong Duc Hien" w:date="2013-10-12T16:38:00Z">
        <w:r w:rsidRPr="00DD18EA">
          <w:rPr>
            <w:rPrChange w:id="339" w:author="Duong Duc Hien" w:date="2013-10-12T16:43:00Z">
              <w:rPr>
                <w:b w:val="0"/>
                <w:bCs w:val="0"/>
              </w:rPr>
            </w:rPrChange>
          </w:rPr>
          <w:delText xml:space="preserve"> to Cartesian plot</w:delText>
        </w:r>
      </w:del>
    </w:p>
    <w:p w:rsidR="00000000" w:rsidRDefault="004818F5">
      <w:pPr>
        <w:ind w:firstLine="420"/>
        <w:pPrChange w:id="340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4818F5" w:rsidRDefault="00997185" w:rsidP="004818F5">
      <w:pPr>
        <w:ind w:firstLine="420"/>
      </w:pPr>
      <w:ins w:id="341" w:author="Duong Duc Hien" w:date="2013-10-12T16:43:00Z">
        <w:r>
          <w:tab/>
        </w:r>
      </w:ins>
      <w:r w:rsidR="004818F5">
        <w:rPr>
          <w:rFonts w:hint="eastAsia"/>
        </w:rPr>
        <w:t>Initiated by Scientist</w:t>
      </w:r>
    </w:p>
    <w:p w:rsidR="00000000" w:rsidRDefault="004818F5">
      <w:pPr>
        <w:ind w:firstLine="420"/>
        <w:jc w:val="left"/>
        <w:pPrChange w:id="342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4818F5" w:rsidRDefault="00997185" w:rsidP="004818F5">
      <w:pPr>
        <w:ind w:firstLine="420"/>
      </w:pPr>
      <w:ins w:id="343" w:author="Duong Duc Hien" w:date="2013-10-12T16:43:00Z">
        <w:r>
          <w:tab/>
        </w:r>
      </w:ins>
      <w:r w:rsidR="004818F5">
        <w:rPr>
          <w:rFonts w:hint="eastAsia"/>
        </w:rPr>
        <w:t xml:space="preserve">Current graph is </w:t>
      </w:r>
      <w:r w:rsidR="004818F5">
        <w:t>C</w:t>
      </w:r>
      <w:r w:rsidR="004818F5">
        <w:rPr>
          <w:rFonts w:hint="eastAsia"/>
        </w:rPr>
        <w:t>olumn graph</w:t>
      </w:r>
    </w:p>
    <w:p w:rsidR="00000000" w:rsidRDefault="004818F5">
      <w:pPr>
        <w:ind w:firstLine="420"/>
        <w:pPrChange w:id="344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000000" w:rsidRDefault="004818F5">
      <w:pPr>
        <w:ind w:firstLine="420"/>
        <w:pPrChange w:id="345" w:author="Duong Duc Hien" w:date="2013-10-12T16:43:00Z">
          <w:pPr/>
        </w:pPrChange>
      </w:pPr>
      <w:r>
        <w:rPr>
          <w:rFonts w:hint="eastAsia"/>
        </w:rPr>
        <w:tab/>
        <w:t>Cartesian plot</w:t>
      </w:r>
      <w:r w:rsidR="009441D4">
        <w:t xml:space="preserve"> </w:t>
      </w:r>
      <w:r>
        <w:rPr>
          <w:rFonts w:hint="eastAsia"/>
        </w:rPr>
        <w:t>is displayed</w:t>
      </w:r>
    </w:p>
    <w:p w:rsidR="00000000" w:rsidRDefault="004818F5">
      <w:pPr>
        <w:ind w:firstLine="420"/>
        <w:pPrChange w:id="346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000000" w:rsidRDefault="00997185">
      <w:pPr>
        <w:ind w:firstLine="420"/>
        <w:jc w:val="left"/>
        <w:pPrChange w:id="347" w:author="Duong Duc Hien" w:date="2013-10-12T16:43:00Z">
          <w:pPr>
            <w:pStyle w:val="ListParagraph"/>
            <w:numPr>
              <w:numId w:val="2"/>
            </w:numPr>
            <w:ind w:left="780" w:firstLineChars="0" w:hanging="360"/>
          </w:pPr>
        </w:pPrChange>
      </w:pPr>
      <w:ins w:id="348" w:author="Duong Duc Hien" w:date="2013-10-12T16:43:00Z">
        <w:r>
          <w:tab/>
        </w:r>
      </w:ins>
      <w:ins w:id="349" w:author="Duong Duc Hien" w:date="2013-10-17T12:10:00Z">
        <w:r w:rsidR="00544D0C">
          <w:t xml:space="preserve">1. </w:t>
        </w:r>
      </w:ins>
      <w:r w:rsidR="004818F5">
        <w:rPr>
          <w:rFonts w:hint="eastAsia"/>
        </w:rPr>
        <w:t xml:space="preserve">Scientist </w:t>
      </w:r>
      <w:ins w:id="350" w:author="Duong Duc Hien" w:date="2013-10-12T15:57:00Z">
        <w:r w:rsidR="006C522C">
          <w:t xml:space="preserve">requests to </w:t>
        </w:r>
      </w:ins>
      <w:ins w:id="351" w:author="Duong Duc Hien" w:date="2013-10-12T15:58:00Z">
        <w:r w:rsidR="006C522C">
          <w:t>switch graph.</w:t>
        </w:r>
      </w:ins>
      <w:del w:id="352" w:author="Duong Duc Hien" w:date="2013-10-12T15:57:00Z">
        <w:r w:rsidR="004818F5" w:rsidDel="006C522C">
          <w:rPr>
            <w:rFonts w:hint="eastAsia"/>
          </w:rPr>
          <w:delText xml:space="preserve">click </w:delText>
        </w:r>
        <w:r w:rsidR="004818F5" w:rsidDel="006C522C">
          <w:delText>“</w:delText>
        </w:r>
        <w:r w:rsidR="004818F5" w:rsidDel="006C522C">
          <w:rPr>
            <w:rFonts w:hint="eastAsia"/>
          </w:rPr>
          <w:delText>change to Cartesian plot</w:delText>
        </w:r>
        <w:r w:rsidR="004818F5" w:rsidDel="006C522C">
          <w:delText>”</w:delText>
        </w:r>
        <w:r w:rsidR="004818F5" w:rsidDel="006C522C">
          <w:rPr>
            <w:rFonts w:hint="eastAsia"/>
          </w:rPr>
          <w:delText xml:space="preserve"> button</w:delText>
        </w:r>
      </w:del>
    </w:p>
    <w:p w:rsidR="00000000" w:rsidRDefault="00997185">
      <w:pPr>
        <w:ind w:firstLine="420"/>
        <w:rPr>
          <w:del w:id="353" w:author="Duong Duc Hien" w:date="2013-10-12T15:58:00Z"/>
        </w:rPr>
        <w:pPrChange w:id="354" w:author="Duong Duc Hien" w:date="2013-10-12T16:43:00Z">
          <w:pPr>
            <w:pStyle w:val="ListParagraph"/>
            <w:numPr>
              <w:numId w:val="2"/>
            </w:numPr>
            <w:ind w:left="780" w:firstLineChars="0" w:hanging="360"/>
          </w:pPr>
        </w:pPrChange>
      </w:pPr>
      <w:ins w:id="355" w:author="Duong Duc Hien" w:date="2013-10-12T16:43:00Z">
        <w:r>
          <w:tab/>
        </w:r>
      </w:ins>
      <w:ins w:id="356" w:author="Duong Duc Hien" w:date="2013-10-17T12:10:00Z">
        <w:r w:rsidR="00544D0C">
          <w:t xml:space="preserve">2. </w:t>
        </w:r>
      </w:ins>
      <w:ins w:id="357" w:author="Duong Duc Hien" w:date="2013-10-12T15:58:00Z">
        <w:r w:rsidR="006C522C">
          <w:t>System h</w:t>
        </w:r>
      </w:ins>
      <w:del w:id="358" w:author="Duong Duc Hien" w:date="2013-10-12T15:58:00Z">
        <w:r w:rsidR="004818F5" w:rsidDel="006C522C">
          <w:rPr>
            <w:rFonts w:hint="eastAsia"/>
          </w:rPr>
          <w:delText>H</w:delText>
        </w:r>
      </w:del>
      <w:r w:rsidR="004818F5">
        <w:rPr>
          <w:rFonts w:hint="eastAsia"/>
        </w:rPr>
        <w:t>ide</w:t>
      </w:r>
      <w:ins w:id="359" w:author="Duong Duc Hien" w:date="2013-10-12T15:58:00Z">
        <w:r w:rsidR="006C522C">
          <w:t>s</w:t>
        </w:r>
      </w:ins>
      <w:r w:rsidR="004818F5">
        <w:rPr>
          <w:rFonts w:hint="eastAsia"/>
        </w:rPr>
        <w:t xml:space="preserve"> the </w:t>
      </w:r>
      <w:r w:rsidR="004818F5">
        <w:t>C</w:t>
      </w:r>
      <w:r w:rsidR="004818F5">
        <w:rPr>
          <w:rFonts w:hint="eastAsia"/>
        </w:rPr>
        <w:t>olumn graph</w:t>
      </w:r>
      <w:r w:rsidR="00F52C7B">
        <w:t xml:space="preserve"> </w:t>
      </w:r>
      <w:r w:rsidR="004818F5">
        <w:rPr>
          <w:rFonts w:hint="eastAsia"/>
        </w:rPr>
        <w:t>currently displayed</w:t>
      </w:r>
      <w:ins w:id="360" w:author="Duong Duc Hien" w:date="2013-10-12T15:58:00Z">
        <w:r w:rsidR="006C522C">
          <w:t xml:space="preserve"> and </w:t>
        </w:r>
      </w:ins>
    </w:p>
    <w:p w:rsidR="00000000" w:rsidRDefault="004818F5">
      <w:pPr>
        <w:ind w:firstLine="420"/>
        <w:pPrChange w:id="361" w:author="Duong Duc Hien" w:date="2013-10-12T16:43:00Z">
          <w:pPr>
            <w:pStyle w:val="ListParagraph"/>
            <w:numPr>
              <w:numId w:val="2"/>
            </w:numPr>
            <w:ind w:left="780" w:firstLineChars="0" w:hanging="360"/>
          </w:pPr>
        </w:pPrChange>
      </w:pPr>
      <w:del w:id="362" w:author="Duong Duc Hien" w:date="2013-10-12T15:58:00Z">
        <w:r w:rsidDel="006C522C">
          <w:delText>S</w:delText>
        </w:r>
      </w:del>
      <w:ins w:id="363" w:author="Duong Duc Hien" w:date="2013-10-12T15:58:00Z">
        <w:r w:rsidR="006C522C">
          <w:t>s</w:t>
        </w:r>
      </w:ins>
      <w:r>
        <w:rPr>
          <w:rFonts w:hint="eastAsia"/>
        </w:rPr>
        <w:t>how</w:t>
      </w:r>
      <w:ins w:id="364" w:author="Duong Duc Hien" w:date="2013-10-12T15:58:00Z">
        <w:r w:rsidR="006C522C">
          <w:t>s</w:t>
        </w:r>
      </w:ins>
      <w:r>
        <w:rPr>
          <w:rFonts w:hint="eastAsia"/>
        </w:rPr>
        <w:t xml:space="preserve"> a Cartesian plot based </w:t>
      </w:r>
      <w:ins w:id="365" w:author="Duong Duc Hien" w:date="2013-10-12T17:13:00Z">
        <w:r w:rsidR="005F56E1">
          <w:tab/>
        </w:r>
        <w:r w:rsidR="005F56E1">
          <w:tab/>
        </w:r>
      </w:ins>
      <w:r>
        <w:rPr>
          <w:rFonts w:hint="eastAsia"/>
        </w:rPr>
        <w:t>on current data set</w:t>
      </w:r>
      <w:ins w:id="366" w:author="Duong Duc Hien" w:date="2013-10-12T16:19:00Z">
        <w:r w:rsidR="00C90788">
          <w:t>.</w:t>
        </w:r>
      </w:ins>
    </w:p>
    <w:p w:rsidR="00000000" w:rsidRDefault="0032405C">
      <w:pPr>
        <w:ind w:firstLine="420"/>
        <w:rPr>
          <w:ins w:id="367" w:author="Duong Duc Hien" w:date="2013-10-12T16:43:00Z"/>
        </w:rPr>
        <w:pPrChange w:id="368" w:author="Duong Duc Hien" w:date="2013-10-12T16:43:00Z">
          <w:pPr>
            <w:pStyle w:val="Heading2"/>
          </w:pPr>
        </w:pPrChange>
      </w:pPr>
    </w:p>
    <w:p w:rsidR="00000000" w:rsidRDefault="00DD18EA">
      <w:pPr>
        <w:pStyle w:val="Heading3"/>
        <w:pPrChange w:id="369" w:author="LINGLONG ZHU" w:date="2013-10-16T21:34:00Z">
          <w:pPr>
            <w:pStyle w:val="Heading2"/>
          </w:pPr>
        </w:pPrChange>
      </w:pPr>
      <w:bookmarkStart w:id="370" w:name="_Toc369818402"/>
      <w:r w:rsidRPr="00DD18EA">
        <w:rPr>
          <w:rPrChange w:id="371" w:author="Duong Duc Hien" w:date="2013-10-12T16:43:00Z">
            <w:rPr>
              <w:b w:val="0"/>
              <w:bCs w:val="0"/>
            </w:rPr>
          </w:rPrChange>
        </w:rPr>
        <w:t xml:space="preserve">Use Case </w:t>
      </w:r>
      <w:ins w:id="372" w:author="Duong Duc Hien" w:date="2013-10-17T22:13:00Z">
        <w:r w:rsidR="007968A8">
          <w:t>7:</w:t>
        </w:r>
      </w:ins>
      <w:ins w:id="373" w:author="LINGLONG ZHU" w:date="2013-10-16T21:34:00Z">
        <w:del w:id="374" w:author="Duong Duc Hien" w:date="2013-10-17T22:12:00Z">
          <w:r w:rsidR="003527AF" w:rsidDel="007968A8">
            <w:delText>8</w:delText>
          </w:r>
        </w:del>
      </w:ins>
      <w:del w:id="375" w:author="Duong Duc Hien" w:date="2013-10-17T22:13:00Z">
        <w:r w:rsidRPr="00DD18EA">
          <w:rPr>
            <w:rPrChange w:id="376" w:author="Duong Duc Hien" w:date="2013-10-12T16:43:00Z">
              <w:rPr>
                <w:b w:val="0"/>
                <w:bCs w:val="0"/>
              </w:rPr>
            </w:rPrChange>
          </w:rPr>
          <w:delText>7</w:delText>
        </w:r>
      </w:del>
      <w:del w:id="377" w:author="Duong Duc Hien" w:date="2013-10-17T22:12:00Z">
        <w:r w:rsidRPr="00DD18EA">
          <w:rPr>
            <w:rPrChange w:id="378" w:author="Duong Duc Hien" w:date="2013-10-12T16:43:00Z">
              <w:rPr>
                <w:b w:val="0"/>
                <w:bCs w:val="0"/>
              </w:rPr>
            </w:rPrChange>
          </w:rPr>
          <w:delText>:</w:delText>
        </w:r>
      </w:del>
      <w:r w:rsidRPr="00DD18EA">
        <w:rPr>
          <w:rPrChange w:id="379" w:author="Duong Duc Hien" w:date="2013-10-12T16:43:00Z">
            <w:rPr>
              <w:b w:val="0"/>
              <w:bCs w:val="0"/>
            </w:rPr>
          </w:rPrChange>
        </w:rPr>
        <w:t xml:space="preserve"> Show </w:t>
      </w:r>
      <w:ins w:id="380" w:author="Duong Duc Hien" w:date="2013-10-12T16:38:00Z">
        <w:r w:rsidRPr="00DD18EA">
          <w:rPr>
            <w:rPrChange w:id="381" w:author="Duong Duc Hien" w:date="2013-10-12T16:43:00Z">
              <w:rPr>
                <w:b w:val="0"/>
                <w:bCs w:val="0"/>
              </w:rPr>
            </w:rPrChange>
          </w:rPr>
          <w:t>Trend Line</w:t>
        </w:r>
      </w:ins>
      <w:bookmarkEnd w:id="370"/>
      <w:del w:id="382" w:author="Duong Duc Hien" w:date="2013-10-12T16:38:00Z">
        <w:r w:rsidRPr="00DD18EA">
          <w:rPr>
            <w:rPrChange w:id="383" w:author="Duong Duc Hien" w:date="2013-10-12T16:43:00Z">
              <w:rPr>
                <w:b w:val="0"/>
                <w:bCs w:val="0"/>
              </w:rPr>
            </w:rPrChange>
          </w:rPr>
          <w:delText>trend line and equation of the line</w:delText>
        </w:r>
      </w:del>
    </w:p>
    <w:p w:rsidR="00000000" w:rsidRDefault="004818F5">
      <w:pPr>
        <w:ind w:firstLine="420"/>
        <w:pPrChange w:id="384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4818F5" w:rsidRDefault="00997185" w:rsidP="004818F5">
      <w:pPr>
        <w:ind w:firstLine="420"/>
      </w:pPr>
      <w:ins w:id="385" w:author="Duong Duc Hien" w:date="2013-10-12T16:43:00Z">
        <w:r>
          <w:tab/>
        </w:r>
      </w:ins>
      <w:r w:rsidR="004818F5">
        <w:rPr>
          <w:rFonts w:hint="eastAsia"/>
        </w:rPr>
        <w:t>Initiated by Scientist</w:t>
      </w:r>
    </w:p>
    <w:p w:rsidR="00000000" w:rsidRDefault="004818F5">
      <w:pPr>
        <w:ind w:firstLine="420"/>
        <w:pPrChange w:id="386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000000" w:rsidRDefault="00997185">
      <w:pPr>
        <w:ind w:firstLine="420"/>
        <w:pPrChange w:id="387" w:author="Duong Duc Hien" w:date="2013-10-12T16:43:00Z">
          <w:pPr>
            <w:pStyle w:val="ListParagraph"/>
            <w:numPr>
              <w:numId w:val="3"/>
            </w:numPr>
            <w:ind w:left="780" w:firstLineChars="0" w:hanging="360"/>
          </w:pPr>
        </w:pPrChange>
      </w:pPr>
      <w:ins w:id="388" w:author="Duong Duc Hien" w:date="2013-10-12T16:43:00Z">
        <w:r>
          <w:tab/>
        </w:r>
      </w:ins>
      <w:r w:rsidR="005A3A68">
        <w:rPr>
          <w:rFonts w:hint="eastAsia"/>
        </w:rPr>
        <w:t>Cartesian plot is displayed</w:t>
      </w:r>
      <w:ins w:id="389" w:author="Duong Duc Hien" w:date="2013-10-12T15:59:00Z">
        <w:r w:rsidR="006C522C">
          <w:t>.</w:t>
        </w:r>
      </w:ins>
    </w:p>
    <w:p w:rsidR="00000000" w:rsidRDefault="00997185">
      <w:pPr>
        <w:ind w:firstLine="420"/>
        <w:pPrChange w:id="390" w:author="Duong Duc Hien" w:date="2013-10-12T16:43:00Z">
          <w:pPr>
            <w:pStyle w:val="ListParagraph"/>
            <w:numPr>
              <w:numId w:val="3"/>
            </w:numPr>
            <w:ind w:left="780" w:firstLineChars="0" w:hanging="360"/>
          </w:pPr>
        </w:pPrChange>
      </w:pPr>
      <w:ins w:id="391" w:author="Duong Duc Hien" w:date="2013-10-12T16:43:00Z">
        <w:r>
          <w:tab/>
        </w:r>
      </w:ins>
      <w:r w:rsidR="005A3A68">
        <w:rPr>
          <w:rFonts w:hint="eastAsia"/>
        </w:rPr>
        <w:t>Trend line</w:t>
      </w:r>
      <w:ins w:id="392" w:author="Duong Duc Hien" w:date="2013-10-17T12:11:00Z">
        <w:r w:rsidR="00544D0C">
          <w:t xml:space="preserve"> is</w:t>
        </w:r>
      </w:ins>
      <w:del w:id="393" w:author="Duong Duc Hien" w:date="2013-10-17T12:11:00Z">
        <w:r w:rsidR="005A3A68" w:rsidDel="00544D0C">
          <w:rPr>
            <w:rFonts w:hint="eastAsia"/>
          </w:rPr>
          <w:delText xml:space="preserve"> and its equation </w:delText>
        </w:r>
      </w:del>
      <w:ins w:id="394" w:author="LINGLONG ZHU" w:date="2013-10-16T21:27:00Z">
        <w:del w:id="395" w:author="Duong Duc Hien" w:date="2013-10-17T12:11:00Z">
          <w:r w:rsidR="00807AF1" w:rsidDel="00544D0C">
            <w:delText>are</w:delText>
          </w:r>
        </w:del>
      </w:ins>
      <w:del w:id="396" w:author="LINGLONG ZHU" w:date="2013-10-16T21:27:00Z">
        <w:r w:rsidR="005A3A68" w:rsidDel="00807AF1">
          <w:rPr>
            <w:rFonts w:hint="eastAsia"/>
          </w:rPr>
          <w:delText>is</w:delText>
        </w:r>
      </w:del>
      <w:r w:rsidR="005A3A68">
        <w:rPr>
          <w:rFonts w:hint="eastAsia"/>
        </w:rPr>
        <w:t xml:space="preserve"> hidden</w:t>
      </w:r>
      <w:ins w:id="397" w:author="Duong Duc Hien" w:date="2013-10-12T15:59:00Z">
        <w:r w:rsidR="006C522C">
          <w:t>.</w:t>
        </w:r>
      </w:ins>
    </w:p>
    <w:p w:rsidR="00000000" w:rsidRDefault="004818F5">
      <w:pPr>
        <w:ind w:firstLine="420"/>
        <w:pPrChange w:id="398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000000" w:rsidRDefault="004818F5">
      <w:pPr>
        <w:ind w:firstLine="420"/>
        <w:pPrChange w:id="399" w:author="Duong Duc Hien" w:date="2013-10-12T16:43:00Z">
          <w:pPr/>
        </w:pPrChange>
      </w:pPr>
      <w:r>
        <w:rPr>
          <w:rFonts w:hint="eastAsia"/>
        </w:rPr>
        <w:tab/>
      </w:r>
      <w:r w:rsidR="005A3A68">
        <w:rPr>
          <w:rFonts w:hint="eastAsia"/>
        </w:rPr>
        <w:t xml:space="preserve">Trend line </w:t>
      </w:r>
      <w:ins w:id="400" w:author="Duong Duc Hien" w:date="2013-10-17T12:11:00Z">
        <w:r w:rsidR="00544D0C">
          <w:t xml:space="preserve">is </w:t>
        </w:r>
      </w:ins>
      <w:del w:id="401" w:author="Duong Duc Hien" w:date="2013-10-17T12:11:00Z">
        <w:r w:rsidR="005A3A68" w:rsidDel="00544D0C">
          <w:delText>and</w:delText>
        </w:r>
        <w:r w:rsidR="005A3A68" w:rsidDel="00544D0C">
          <w:rPr>
            <w:rFonts w:hint="eastAsia"/>
          </w:rPr>
          <w:delText xml:space="preserve"> its equation are </w:delText>
        </w:r>
      </w:del>
      <w:r w:rsidR="005A3A68">
        <w:rPr>
          <w:rFonts w:hint="eastAsia"/>
        </w:rPr>
        <w:t xml:space="preserve">shown on </w:t>
      </w:r>
      <w:r w:rsidR="005A3A68">
        <w:t>the</w:t>
      </w:r>
      <w:r w:rsidR="00C80EDD">
        <w:t xml:space="preserve"> </w:t>
      </w:r>
      <w:r>
        <w:rPr>
          <w:rFonts w:hint="eastAsia"/>
        </w:rPr>
        <w:t>Cartesian plot</w:t>
      </w:r>
      <w:ins w:id="402" w:author="Duong Duc Hien" w:date="2013-10-12T15:59:00Z">
        <w:r w:rsidR="006C522C">
          <w:t>.</w:t>
        </w:r>
      </w:ins>
    </w:p>
    <w:p w:rsidR="00000000" w:rsidRDefault="004818F5">
      <w:pPr>
        <w:ind w:firstLine="420"/>
        <w:pPrChange w:id="403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000000" w:rsidRDefault="00997185">
      <w:pPr>
        <w:ind w:firstLine="420"/>
        <w:pPrChange w:id="404" w:author="Duong Duc Hien" w:date="2013-10-12T16:43:00Z">
          <w:pPr>
            <w:pStyle w:val="ListParagraph"/>
            <w:numPr>
              <w:numId w:val="4"/>
            </w:numPr>
            <w:ind w:left="780" w:firstLineChars="0" w:hanging="360"/>
          </w:pPr>
        </w:pPrChange>
      </w:pPr>
      <w:ins w:id="405" w:author="Duong Duc Hien" w:date="2013-10-12T16:43:00Z">
        <w:r>
          <w:tab/>
        </w:r>
      </w:ins>
      <w:ins w:id="406" w:author="Duong Duc Hien" w:date="2013-10-17T12:11:00Z">
        <w:r w:rsidR="00544D0C">
          <w:t xml:space="preserve">1. </w:t>
        </w:r>
      </w:ins>
      <w:r w:rsidR="004818F5">
        <w:rPr>
          <w:rFonts w:hint="eastAsia"/>
        </w:rPr>
        <w:t xml:space="preserve">Scientist </w:t>
      </w:r>
      <w:del w:id="407" w:author="Duong Duc Hien" w:date="2013-10-12T15:25:00Z">
        <w:r w:rsidR="004818F5" w:rsidDel="00B21B4E">
          <w:rPr>
            <w:rFonts w:hint="eastAsia"/>
          </w:rPr>
          <w:delText xml:space="preserve">click </w:delText>
        </w:r>
        <w:r w:rsidR="004818F5" w:rsidDel="00B21B4E">
          <w:delText>“</w:delText>
        </w:r>
        <w:r w:rsidR="005A3A68" w:rsidDel="00B21B4E">
          <w:rPr>
            <w:rFonts w:hint="eastAsia"/>
          </w:rPr>
          <w:delText>Show trend line</w:delText>
        </w:r>
        <w:r w:rsidR="004818F5" w:rsidDel="00B21B4E">
          <w:delText>”</w:delText>
        </w:r>
        <w:r w:rsidR="004818F5" w:rsidDel="00B21B4E">
          <w:rPr>
            <w:rFonts w:hint="eastAsia"/>
          </w:rPr>
          <w:delText xml:space="preserve"> button</w:delText>
        </w:r>
      </w:del>
      <w:ins w:id="408" w:author="Duong Duc Hien" w:date="2013-10-12T15:28:00Z">
        <w:r w:rsidR="00B21B4E">
          <w:t>requests to</w:t>
        </w:r>
      </w:ins>
      <w:ins w:id="409" w:author="Duong Duc Hien" w:date="2013-10-12T16:19:00Z">
        <w:r w:rsidR="00C90788">
          <w:t xml:space="preserve"> show trend line and its equation</w:t>
        </w:r>
      </w:ins>
      <w:ins w:id="410" w:author="Duong Duc Hien" w:date="2013-10-12T16:20:00Z">
        <w:r w:rsidR="00C90788">
          <w:t>.</w:t>
        </w:r>
      </w:ins>
    </w:p>
    <w:p w:rsidR="00000000" w:rsidRDefault="00997185">
      <w:pPr>
        <w:ind w:firstLine="420"/>
        <w:pPrChange w:id="411" w:author="Duong Duc Hien" w:date="2013-10-12T16:43:00Z">
          <w:pPr>
            <w:pStyle w:val="ListParagraph"/>
            <w:numPr>
              <w:numId w:val="4"/>
            </w:numPr>
            <w:ind w:left="780" w:firstLineChars="0" w:hanging="360"/>
          </w:pPr>
        </w:pPrChange>
      </w:pPr>
      <w:ins w:id="412" w:author="Duong Duc Hien" w:date="2013-10-12T16:43:00Z">
        <w:r>
          <w:tab/>
        </w:r>
      </w:ins>
      <w:ins w:id="413" w:author="Duong Duc Hien" w:date="2013-10-17T12:11:00Z">
        <w:r w:rsidR="00544D0C">
          <w:t xml:space="preserve">2. </w:t>
        </w:r>
      </w:ins>
      <w:r w:rsidR="005A3A68">
        <w:rPr>
          <w:rFonts w:hint="eastAsia"/>
        </w:rPr>
        <w:t xml:space="preserve">System </w:t>
      </w:r>
      <w:ins w:id="414" w:author="Duong Duc Hien" w:date="2013-10-12T16:21:00Z">
        <w:r w:rsidR="00C90788">
          <w:t>displays linear regression trend line and its equation</w:t>
        </w:r>
      </w:ins>
      <w:ins w:id="415" w:author="Duong Duc Hien" w:date="2013-10-17T12:19:00Z">
        <w:r w:rsidR="00FF0048">
          <w:t xml:space="preserve"> as default</w:t>
        </w:r>
      </w:ins>
      <w:ins w:id="416" w:author="Duong Duc Hien" w:date="2013-10-12T16:21:00Z">
        <w:r w:rsidR="00C90788">
          <w:t>.</w:t>
        </w:r>
      </w:ins>
      <w:del w:id="417" w:author="Duong Duc Hien" w:date="2013-10-12T16:21:00Z">
        <w:r w:rsidR="005A3A68" w:rsidDel="00C90788">
          <w:rPr>
            <w:rFonts w:hint="eastAsia"/>
          </w:rPr>
          <w:delText xml:space="preserve">compute an equation based on current data set and </w:delText>
        </w:r>
      </w:del>
      <w:del w:id="418" w:author="Duong Duc Hien" w:date="2013-10-12T16:20:00Z">
        <w:r w:rsidR="005A3A68" w:rsidDel="00C90788">
          <w:rPr>
            <w:rFonts w:hint="eastAsia"/>
          </w:rPr>
          <w:delText xml:space="preserve">simple </w:delText>
        </w:r>
      </w:del>
      <w:del w:id="419" w:author="Duong Duc Hien" w:date="2013-10-12T16:21:00Z">
        <w:r w:rsidR="005A3A68" w:rsidDel="00C90788">
          <w:rPr>
            <w:rFonts w:hint="eastAsia"/>
          </w:rPr>
          <w:delText xml:space="preserve">linear </w:delText>
        </w:r>
        <w:r w:rsidR="005A3A68" w:rsidDel="00C90788">
          <w:delText>regression</w:delText>
        </w:r>
        <w:r w:rsidR="005A3A68" w:rsidDel="00C90788">
          <w:rPr>
            <w:rFonts w:hint="eastAsia"/>
          </w:rPr>
          <w:delText xml:space="preserve">. Display the trend line and </w:delText>
        </w:r>
        <w:r w:rsidR="005C1AC5" w:rsidDel="00C90788">
          <w:rPr>
            <w:rFonts w:hint="eastAsia"/>
          </w:rPr>
          <w:delText xml:space="preserve">its </w:delText>
        </w:r>
        <w:r w:rsidR="005A3A68" w:rsidDel="00C90788">
          <w:rPr>
            <w:rFonts w:hint="eastAsia"/>
          </w:rPr>
          <w:delText xml:space="preserve">equation on </w:delText>
        </w:r>
        <w:r w:rsidR="005A3A68" w:rsidDel="00C90788">
          <w:delText>theCartesian</w:delText>
        </w:r>
        <w:r w:rsidR="005A3A68" w:rsidDel="00C90788">
          <w:rPr>
            <w:rFonts w:hint="eastAsia"/>
          </w:rPr>
          <w:delText xml:space="preserve"> plot.</w:delText>
        </w:r>
      </w:del>
    </w:p>
    <w:p w:rsidR="00000000" w:rsidRDefault="0032405C">
      <w:pPr>
        <w:ind w:firstLine="420"/>
        <w:rPr>
          <w:ins w:id="420" w:author="Duong Duc Hien" w:date="2013-10-12T16:43:00Z"/>
        </w:rPr>
        <w:pPrChange w:id="421" w:author="Duong Duc Hien" w:date="2013-10-12T16:43:00Z">
          <w:pPr>
            <w:pStyle w:val="Heading2"/>
          </w:pPr>
        </w:pPrChange>
      </w:pPr>
    </w:p>
    <w:p w:rsidR="00000000" w:rsidRDefault="00DD18EA">
      <w:pPr>
        <w:pStyle w:val="Heading3"/>
        <w:pPrChange w:id="422" w:author="LINGLONG ZHU" w:date="2013-10-16T21:34:00Z">
          <w:pPr>
            <w:pStyle w:val="Heading2"/>
          </w:pPr>
        </w:pPrChange>
      </w:pPr>
      <w:bookmarkStart w:id="423" w:name="_Toc369818403"/>
      <w:r w:rsidRPr="00DD18EA">
        <w:rPr>
          <w:rPrChange w:id="424" w:author="Duong Duc Hien" w:date="2013-10-12T16:43:00Z">
            <w:rPr>
              <w:b w:val="0"/>
              <w:bCs w:val="0"/>
            </w:rPr>
          </w:rPrChange>
        </w:rPr>
        <w:t xml:space="preserve">Use Case </w:t>
      </w:r>
      <w:ins w:id="425" w:author="Duong Duc Hien" w:date="2013-10-17T22:13:00Z">
        <w:r w:rsidR="007968A8">
          <w:t>8</w:t>
        </w:r>
      </w:ins>
      <w:ins w:id="426" w:author="LINGLONG ZHU" w:date="2013-10-16T21:34:00Z">
        <w:del w:id="427" w:author="Duong Duc Hien" w:date="2013-10-17T22:13:00Z">
          <w:r w:rsidR="003527AF" w:rsidDel="007968A8">
            <w:delText>9</w:delText>
          </w:r>
        </w:del>
      </w:ins>
      <w:del w:id="428" w:author="LINGLONG ZHU" w:date="2013-10-16T21:34:00Z">
        <w:r w:rsidRPr="00DD18EA">
          <w:rPr>
            <w:rPrChange w:id="429" w:author="Duong Duc Hien" w:date="2013-10-12T16:43:00Z">
              <w:rPr>
                <w:b w:val="0"/>
                <w:bCs w:val="0"/>
              </w:rPr>
            </w:rPrChange>
          </w:rPr>
          <w:delText>8</w:delText>
        </w:r>
      </w:del>
      <w:r w:rsidRPr="00DD18EA">
        <w:rPr>
          <w:rPrChange w:id="430" w:author="Duong Duc Hien" w:date="2013-10-12T16:43:00Z">
            <w:rPr>
              <w:b w:val="0"/>
              <w:bCs w:val="0"/>
            </w:rPr>
          </w:rPrChange>
        </w:rPr>
        <w:t xml:space="preserve">: Hide </w:t>
      </w:r>
      <w:ins w:id="431" w:author="Duong Duc Hien" w:date="2013-10-12T16:38:00Z">
        <w:r w:rsidRPr="00DD18EA">
          <w:rPr>
            <w:rPrChange w:id="432" w:author="Duong Duc Hien" w:date="2013-10-12T16:43:00Z">
              <w:rPr>
                <w:b w:val="0"/>
                <w:bCs w:val="0"/>
              </w:rPr>
            </w:rPrChange>
          </w:rPr>
          <w:t>Trend Line</w:t>
        </w:r>
      </w:ins>
      <w:bookmarkEnd w:id="423"/>
      <w:del w:id="433" w:author="Duong Duc Hien" w:date="2013-10-12T16:38:00Z">
        <w:r w:rsidRPr="00DD18EA">
          <w:rPr>
            <w:rPrChange w:id="434" w:author="Duong Duc Hien" w:date="2013-10-12T16:43:00Z">
              <w:rPr>
                <w:b w:val="0"/>
                <w:bCs w:val="0"/>
              </w:rPr>
            </w:rPrChange>
          </w:rPr>
          <w:delText>trend line and equation of the line</w:delText>
        </w:r>
      </w:del>
    </w:p>
    <w:p w:rsidR="00000000" w:rsidRDefault="005A3A68">
      <w:pPr>
        <w:ind w:firstLine="420"/>
        <w:pPrChange w:id="435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5A3A68" w:rsidRDefault="00997185" w:rsidP="005A3A68">
      <w:pPr>
        <w:ind w:firstLine="420"/>
      </w:pPr>
      <w:ins w:id="436" w:author="Duong Duc Hien" w:date="2013-10-12T16:44:00Z">
        <w:r>
          <w:tab/>
        </w:r>
      </w:ins>
      <w:r w:rsidR="005A3A68">
        <w:rPr>
          <w:rFonts w:hint="eastAsia"/>
        </w:rPr>
        <w:t>Initiated by Scientist</w:t>
      </w:r>
    </w:p>
    <w:p w:rsidR="00000000" w:rsidRDefault="005A3A68">
      <w:pPr>
        <w:ind w:firstLine="420"/>
        <w:pPrChange w:id="437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000000" w:rsidRDefault="00997185">
      <w:pPr>
        <w:ind w:firstLine="420"/>
        <w:pPrChange w:id="438" w:author="Duong Duc Hien" w:date="2013-10-12T16:43:00Z">
          <w:pPr>
            <w:pStyle w:val="ListParagraph"/>
            <w:numPr>
              <w:numId w:val="6"/>
            </w:numPr>
            <w:ind w:left="780" w:firstLineChars="0" w:hanging="360"/>
          </w:pPr>
        </w:pPrChange>
      </w:pPr>
      <w:ins w:id="439" w:author="Duong Duc Hien" w:date="2013-10-12T16:44:00Z">
        <w:r>
          <w:tab/>
        </w:r>
      </w:ins>
      <w:r w:rsidR="005A3A68">
        <w:rPr>
          <w:rFonts w:hint="eastAsia"/>
        </w:rPr>
        <w:t xml:space="preserve">Cartesian plot is displayed </w:t>
      </w:r>
    </w:p>
    <w:p w:rsidR="00000000" w:rsidRDefault="00997185">
      <w:pPr>
        <w:ind w:firstLine="420"/>
        <w:pPrChange w:id="440" w:author="Duong Duc Hien" w:date="2013-10-12T16:43:00Z">
          <w:pPr>
            <w:pStyle w:val="ListParagraph"/>
            <w:numPr>
              <w:numId w:val="6"/>
            </w:numPr>
            <w:ind w:left="780" w:firstLineChars="0" w:hanging="360"/>
          </w:pPr>
        </w:pPrChange>
      </w:pPr>
      <w:ins w:id="441" w:author="Duong Duc Hien" w:date="2013-10-12T16:44:00Z">
        <w:r>
          <w:tab/>
        </w:r>
      </w:ins>
      <w:r w:rsidR="005A3A68">
        <w:rPr>
          <w:rFonts w:hint="eastAsia"/>
        </w:rPr>
        <w:t xml:space="preserve">Trend line </w:t>
      </w:r>
      <w:del w:id="442" w:author="Duong Duc Hien" w:date="2013-10-17T12:11:00Z">
        <w:r w:rsidR="005A3A68" w:rsidDel="00544D0C">
          <w:rPr>
            <w:rFonts w:hint="eastAsia"/>
          </w:rPr>
          <w:delText xml:space="preserve">and its equation </w:delText>
        </w:r>
      </w:del>
      <w:r w:rsidR="005A3A68">
        <w:rPr>
          <w:rFonts w:hint="eastAsia"/>
        </w:rPr>
        <w:t xml:space="preserve">is </w:t>
      </w:r>
      <w:r w:rsidR="005C1AC5">
        <w:rPr>
          <w:rFonts w:hint="eastAsia"/>
        </w:rPr>
        <w:t>displayed</w:t>
      </w:r>
      <w:ins w:id="443" w:author="Duong Duc Hien" w:date="2013-10-17T12:18:00Z">
        <w:r w:rsidR="00FF0048">
          <w:t>.</w:t>
        </w:r>
      </w:ins>
    </w:p>
    <w:p w:rsidR="00000000" w:rsidRDefault="005A3A68">
      <w:pPr>
        <w:ind w:firstLine="420"/>
        <w:pPrChange w:id="444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000000" w:rsidRDefault="005A3A68">
      <w:pPr>
        <w:ind w:firstLine="420"/>
        <w:pPrChange w:id="445" w:author="Duong Duc Hien" w:date="2013-10-12T16:43:00Z">
          <w:pPr/>
        </w:pPrChange>
      </w:pPr>
      <w:r>
        <w:rPr>
          <w:rFonts w:hint="eastAsia"/>
        </w:rPr>
        <w:tab/>
        <w:t xml:space="preserve">Trend line </w:t>
      </w:r>
      <w:r>
        <w:t>and</w:t>
      </w:r>
      <w:r>
        <w:rPr>
          <w:rFonts w:hint="eastAsia"/>
        </w:rPr>
        <w:t xml:space="preserve"> its equation are </w:t>
      </w:r>
      <w:r w:rsidR="005C1AC5">
        <w:rPr>
          <w:rFonts w:hint="eastAsia"/>
        </w:rPr>
        <w:t>hidden</w:t>
      </w:r>
      <w:r>
        <w:rPr>
          <w:rFonts w:hint="eastAsia"/>
        </w:rPr>
        <w:t xml:space="preserve"> on </w:t>
      </w:r>
      <w:r>
        <w:t>the</w:t>
      </w:r>
      <w:r>
        <w:rPr>
          <w:rFonts w:hint="eastAsia"/>
        </w:rPr>
        <w:t xml:space="preserve"> Cartesian plot</w:t>
      </w:r>
    </w:p>
    <w:p w:rsidR="00000000" w:rsidRDefault="005A3A68">
      <w:pPr>
        <w:ind w:firstLine="420"/>
        <w:pPrChange w:id="446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000000" w:rsidRDefault="00997185">
      <w:pPr>
        <w:ind w:firstLine="420"/>
        <w:pPrChange w:id="447" w:author="Duong Duc Hien" w:date="2013-10-12T16:43:00Z">
          <w:pPr>
            <w:pStyle w:val="ListParagraph"/>
            <w:numPr>
              <w:numId w:val="7"/>
            </w:numPr>
            <w:ind w:left="780" w:firstLineChars="0" w:hanging="360"/>
          </w:pPr>
        </w:pPrChange>
      </w:pPr>
      <w:ins w:id="448" w:author="Duong Duc Hien" w:date="2013-10-12T16:44:00Z">
        <w:r>
          <w:tab/>
        </w:r>
      </w:ins>
      <w:ins w:id="449" w:author="Duong Duc Hien" w:date="2013-10-17T12:12:00Z">
        <w:r w:rsidR="00544D0C">
          <w:t xml:space="preserve">1. </w:t>
        </w:r>
      </w:ins>
      <w:r w:rsidR="005A3A68">
        <w:rPr>
          <w:rFonts w:hint="eastAsia"/>
        </w:rPr>
        <w:t xml:space="preserve">Scientist </w:t>
      </w:r>
      <w:ins w:id="450" w:author="Duong Duc Hien" w:date="2013-10-12T16:22:00Z">
        <w:r w:rsidR="00C90788">
          <w:t>requests to hide trend line and its equation.</w:t>
        </w:r>
      </w:ins>
      <w:del w:id="451" w:author="Duong Duc Hien" w:date="2013-10-12T16:22:00Z">
        <w:r w:rsidR="005A3A68" w:rsidDel="00C90788">
          <w:rPr>
            <w:rFonts w:hint="eastAsia"/>
          </w:rPr>
          <w:delText xml:space="preserve">click </w:delText>
        </w:r>
        <w:r w:rsidR="005A3A68" w:rsidDel="00C90788">
          <w:delText>“</w:delText>
        </w:r>
        <w:r w:rsidR="005C1AC5" w:rsidDel="00C90788">
          <w:rPr>
            <w:rFonts w:hint="eastAsia"/>
          </w:rPr>
          <w:delText>Hide</w:delText>
        </w:r>
        <w:r w:rsidR="005A3A68" w:rsidDel="00C90788">
          <w:rPr>
            <w:rFonts w:hint="eastAsia"/>
          </w:rPr>
          <w:delText xml:space="preserve"> trend line</w:delText>
        </w:r>
        <w:r w:rsidR="005A3A68" w:rsidDel="00C90788">
          <w:delText>”</w:delText>
        </w:r>
        <w:r w:rsidR="005A3A68" w:rsidDel="00C90788">
          <w:rPr>
            <w:rFonts w:hint="eastAsia"/>
          </w:rPr>
          <w:delText xml:space="preserve"> button</w:delText>
        </w:r>
      </w:del>
    </w:p>
    <w:p w:rsidR="00000000" w:rsidRDefault="00997185">
      <w:pPr>
        <w:ind w:firstLine="420"/>
        <w:pPrChange w:id="452" w:author="Duong Duc Hien" w:date="2013-10-12T16:43:00Z">
          <w:pPr>
            <w:pStyle w:val="ListParagraph"/>
            <w:numPr>
              <w:numId w:val="7"/>
            </w:numPr>
            <w:ind w:left="780" w:firstLineChars="0" w:hanging="360"/>
          </w:pPr>
        </w:pPrChange>
      </w:pPr>
      <w:ins w:id="453" w:author="Duong Duc Hien" w:date="2013-10-12T16:44:00Z">
        <w:r>
          <w:tab/>
        </w:r>
      </w:ins>
      <w:ins w:id="454" w:author="Duong Duc Hien" w:date="2013-10-17T12:12:00Z">
        <w:r w:rsidR="00544D0C">
          <w:t xml:space="preserve">2. </w:t>
        </w:r>
      </w:ins>
      <w:ins w:id="455" w:author="Duong Duc Hien" w:date="2013-10-12T16:22:00Z">
        <w:r w:rsidR="00C90788">
          <w:t>System h</w:t>
        </w:r>
      </w:ins>
      <w:del w:id="456" w:author="Duong Duc Hien" w:date="2013-10-12T16:22:00Z">
        <w:r w:rsidR="005C1AC5" w:rsidDel="00C90788">
          <w:rPr>
            <w:rFonts w:hint="eastAsia"/>
          </w:rPr>
          <w:delText>H</w:delText>
        </w:r>
      </w:del>
      <w:r w:rsidR="005C1AC5">
        <w:rPr>
          <w:rFonts w:hint="eastAsia"/>
        </w:rPr>
        <w:t>ide</w:t>
      </w:r>
      <w:ins w:id="457" w:author="Duong Duc Hien" w:date="2013-10-12T16:22:00Z">
        <w:r w:rsidR="00C90788">
          <w:t>s</w:t>
        </w:r>
      </w:ins>
      <w:r w:rsidR="005A3A68">
        <w:rPr>
          <w:rFonts w:hint="eastAsia"/>
        </w:rPr>
        <w:t xml:space="preserve"> the trend line and </w:t>
      </w:r>
      <w:r w:rsidR="005C1AC5">
        <w:rPr>
          <w:rFonts w:hint="eastAsia"/>
        </w:rPr>
        <w:t xml:space="preserve">its </w:t>
      </w:r>
      <w:r w:rsidR="005A3A68">
        <w:rPr>
          <w:rFonts w:hint="eastAsia"/>
        </w:rPr>
        <w:t xml:space="preserve">equation on </w:t>
      </w:r>
      <w:r w:rsidR="005A3A68">
        <w:t>the</w:t>
      </w:r>
      <w:r w:rsidR="00D23844">
        <w:t xml:space="preserve"> </w:t>
      </w:r>
      <w:r w:rsidR="005A3A68">
        <w:t>Cartesian</w:t>
      </w:r>
      <w:r w:rsidR="005A3A68">
        <w:rPr>
          <w:rFonts w:hint="eastAsia"/>
        </w:rPr>
        <w:t xml:space="preserve"> plot.</w:t>
      </w:r>
    </w:p>
    <w:p w:rsidR="00000000" w:rsidRDefault="0032405C">
      <w:pPr>
        <w:ind w:firstLine="420"/>
        <w:rPr>
          <w:ins w:id="458" w:author="Duong Duc Hien" w:date="2013-10-17T12:12:00Z"/>
        </w:rPr>
        <w:pPrChange w:id="459" w:author="Duong Duc Hien" w:date="2013-10-12T16:43:00Z">
          <w:pPr>
            <w:pStyle w:val="Heading2"/>
          </w:pPr>
        </w:pPrChange>
      </w:pPr>
    </w:p>
    <w:p w:rsidR="00296153" w:rsidRDefault="00296153" w:rsidP="00296153">
      <w:pPr>
        <w:pStyle w:val="Heading3"/>
        <w:rPr>
          <w:ins w:id="460" w:author="Duong Duc Hien" w:date="2013-10-17T12:12:00Z"/>
        </w:rPr>
      </w:pPr>
      <w:bookmarkStart w:id="461" w:name="_Toc369818404"/>
      <w:ins w:id="462" w:author="Duong Duc Hien" w:date="2013-10-17T12:12:00Z">
        <w:r w:rsidRPr="00F932DC">
          <w:t xml:space="preserve">Use Case </w:t>
        </w:r>
      </w:ins>
      <w:ins w:id="463" w:author="Duong Duc Hien" w:date="2013-10-17T22:13:00Z">
        <w:r w:rsidR="007968A8">
          <w:t>9</w:t>
        </w:r>
      </w:ins>
      <w:ins w:id="464" w:author="Duong Duc Hien" w:date="2013-10-17T12:12:00Z">
        <w:r w:rsidRPr="00F932DC">
          <w:t xml:space="preserve">: </w:t>
        </w:r>
        <w:r>
          <w:t>Show Equation</w:t>
        </w:r>
        <w:bookmarkEnd w:id="461"/>
      </w:ins>
    </w:p>
    <w:p w:rsidR="00296153" w:rsidRDefault="00296153" w:rsidP="00296153">
      <w:pPr>
        <w:ind w:firstLine="420"/>
        <w:rPr>
          <w:ins w:id="465" w:author="Duong Duc Hien" w:date="2013-10-17T12:12:00Z"/>
        </w:rPr>
      </w:pPr>
      <w:ins w:id="466" w:author="Duong Duc Hien" w:date="2013-10-17T12:12:00Z">
        <w:r>
          <w:rPr>
            <w:rFonts w:hint="eastAsia"/>
          </w:rPr>
          <w:t xml:space="preserve">Participating Actor: </w:t>
        </w:r>
      </w:ins>
    </w:p>
    <w:p w:rsidR="00296153" w:rsidRDefault="00296153" w:rsidP="00296153">
      <w:pPr>
        <w:ind w:firstLine="420"/>
        <w:rPr>
          <w:ins w:id="467" w:author="Duong Duc Hien" w:date="2013-10-17T12:12:00Z"/>
        </w:rPr>
      </w:pPr>
      <w:ins w:id="468" w:author="Duong Duc Hien" w:date="2013-10-17T12:12:00Z">
        <w:r>
          <w:tab/>
        </w:r>
        <w:r>
          <w:rPr>
            <w:rFonts w:hint="eastAsia"/>
          </w:rPr>
          <w:t>Initiated by Scientist</w:t>
        </w:r>
      </w:ins>
    </w:p>
    <w:p w:rsidR="00296153" w:rsidRDefault="00296153" w:rsidP="00296153">
      <w:pPr>
        <w:ind w:firstLine="420"/>
        <w:rPr>
          <w:ins w:id="469" w:author="Duong Duc Hien" w:date="2013-10-17T12:12:00Z"/>
        </w:rPr>
      </w:pPr>
      <w:ins w:id="470" w:author="Duong Duc Hien" w:date="2013-10-17T12:12:00Z">
        <w:r>
          <w:rPr>
            <w:rFonts w:hint="eastAsia"/>
          </w:rPr>
          <w:t xml:space="preserve">Entry Condition: </w:t>
        </w:r>
      </w:ins>
    </w:p>
    <w:p w:rsidR="00296153" w:rsidRDefault="00296153" w:rsidP="00296153">
      <w:pPr>
        <w:ind w:firstLine="420"/>
        <w:rPr>
          <w:ins w:id="471" w:author="Duong Duc Hien" w:date="2013-10-17T12:12:00Z"/>
        </w:rPr>
      </w:pPr>
      <w:ins w:id="472" w:author="Duong Duc Hien" w:date="2013-10-17T12:12:00Z">
        <w:r>
          <w:tab/>
        </w:r>
        <w:r>
          <w:rPr>
            <w:rFonts w:hint="eastAsia"/>
          </w:rPr>
          <w:t xml:space="preserve">Cartesian plot is displayed </w:t>
        </w:r>
      </w:ins>
    </w:p>
    <w:p w:rsidR="00296153" w:rsidRDefault="00296153" w:rsidP="00296153">
      <w:pPr>
        <w:ind w:firstLine="420"/>
        <w:rPr>
          <w:ins w:id="473" w:author="Duong Duc Hien" w:date="2013-10-17T12:18:00Z"/>
        </w:rPr>
      </w:pPr>
      <w:ins w:id="474" w:author="Duong Duc Hien" w:date="2013-10-17T12:12:00Z">
        <w:r>
          <w:tab/>
        </w:r>
        <w:r>
          <w:rPr>
            <w:rFonts w:hint="eastAsia"/>
          </w:rPr>
          <w:t>Trend line is displayed</w:t>
        </w:r>
      </w:ins>
    </w:p>
    <w:p w:rsidR="00FF0048" w:rsidRDefault="00FF0048" w:rsidP="00296153">
      <w:pPr>
        <w:ind w:firstLine="420"/>
        <w:rPr>
          <w:ins w:id="475" w:author="Duong Duc Hien" w:date="2013-10-17T12:12:00Z"/>
        </w:rPr>
      </w:pPr>
      <w:ins w:id="476" w:author="Duong Duc Hien" w:date="2013-10-17T12:18:00Z">
        <w:r>
          <w:tab/>
          <w:t>Trend line's equation is hidden.</w:t>
        </w:r>
      </w:ins>
    </w:p>
    <w:p w:rsidR="00296153" w:rsidRDefault="00296153" w:rsidP="00296153">
      <w:pPr>
        <w:ind w:firstLine="420"/>
        <w:rPr>
          <w:ins w:id="477" w:author="Duong Duc Hien" w:date="2013-10-17T12:12:00Z"/>
        </w:rPr>
      </w:pPr>
      <w:ins w:id="478" w:author="Duong Duc Hien" w:date="2013-10-17T12:12:00Z">
        <w:r>
          <w:rPr>
            <w:rFonts w:hint="eastAsia"/>
          </w:rPr>
          <w:lastRenderedPageBreak/>
          <w:t xml:space="preserve">Exit Criteria: </w:t>
        </w:r>
      </w:ins>
    </w:p>
    <w:p w:rsidR="00296153" w:rsidRDefault="00296153" w:rsidP="00296153">
      <w:pPr>
        <w:ind w:firstLine="420"/>
        <w:rPr>
          <w:ins w:id="479" w:author="Duong Duc Hien" w:date="2013-10-17T12:12:00Z"/>
        </w:rPr>
      </w:pPr>
      <w:ins w:id="480" w:author="Duong Duc Hien" w:date="2013-10-17T12:12:00Z">
        <w:r>
          <w:rPr>
            <w:rFonts w:hint="eastAsia"/>
          </w:rPr>
          <w:tab/>
        </w:r>
      </w:ins>
      <w:ins w:id="481" w:author="Duong Duc Hien" w:date="2013-10-17T12:13:00Z">
        <w:r>
          <w:t>Trend line's e</w:t>
        </w:r>
      </w:ins>
      <w:ins w:id="482" w:author="Duong Duc Hien" w:date="2013-10-17T12:12:00Z">
        <w:r>
          <w:rPr>
            <w:rFonts w:hint="eastAsia"/>
          </w:rPr>
          <w:t xml:space="preserve">quation </w:t>
        </w:r>
      </w:ins>
      <w:ins w:id="483" w:author="Duong Duc Hien" w:date="2013-10-17T12:13:00Z">
        <w:r>
          <w:t>is</w:t>
        </w:r>
      </w:ins>
      <w:r w:rsidR="00204338">
        <w:t xml:space="preserve"> </w:t>
      </w:r>
      <w:ins w:id="484" w:author="Duong Duc Hien" w:date="2013-10-17T12:13:00Z">
        <w:r>
          <w:t>show</w:t>
        </w:r>
      </w:ins>
      <w:ins w:id="485" w:author="Duong Duc Hien" w:date="2013-10-17T12:17:00Z">
        <w:r w:rsidR="00FF0048">
          <w:t>n</w:t>
        </w:r>
      </w:ins>
      <w:r w:rsidR="00204338">
        <w:t xml:space="preserve"> </w:t>
      </w:r>
      <w:ins w:id="486" w:author="Duong Duc Hien" w:date="2013-10-17T12:12:00Z">
        <w:r>
          <w:rPr>
            <w:rFonts w:hint="eastAsia"/>
          </w:rPr>
          <w:t xml:space="preserve">on </w:t>
        </w:r>
        <w:r>
          <w:t>the</w:t>
        </w:r>
        <w:r>
          <w:rPr>
            <w:rFonts w:hint="eastAsia"/>
          </w:rPr>
          <w:t xml:space="preserve"> Cartesian plot</w:t>
        </w:r>
      </w:ins>
    </w:p>
    <w:p w:rsidR="00296153" w:rsidRDefault="00296153" w:rsidP="00296153">
      <w:pPr>
        <w:ind w:firstLine="420"/>
        <w:rPr>
          <w:ins w:id="487" w:author="Duong Duc Hien" w:date="2013-10-17T12:12:00Z"/>
        </w:rPr>
      </w:pPr>
      <w:ins w:id="488" w:author="Duong Duc Hien" w:date="2013-10-17T12:12:00Z">
        <w:r>
          <w:rPr>
            <w:rFonts w:hint="eastAsia"/>
          </w:rPr>
          <w:t>Flow of Events:</w:t>
        </w:r>
      </w:ins>
    </w:p>
    <w:p w:rsidR="00296153" w:rsidRDefault="00296153" w:rsidP="00296153">
      <w:pPr>
        <w:ind w:firstLine="420"/>
        <w:rPr>
          <w:ins w:id="489" w:author="Duong Duc Hien" w:date="2013-10-17T12:12:00Z"/>
        </w:rPr>
      </w:pPr>
      <w:ins w:id="490" w:author="Duong Duc Hien" w:date="2013-10-17T12:12:00Z">
        <w:r>
          <w:tab/>
          <w:t xml:space="preserve">1. </w:t>
        </w:r>
        <w:r>
          <w:rPr>
            <w:rFonts w:hint="eastAsia"/>
          </w:rPr>
          <w:t xml:space="preserve">Scientist </w:t>
        </w:r>
        <w:r>
          <w:t>requests to hide trend line and its equation.</w:t>
        </w:r>
      </w:ins>
    </w:p>
    <w:p w:rsidR="00296153" w:rsidRDefault="00296153" w:rsidP="00296153">
      <w:pPr>
        <w:ind w:firstLine="420"/>
        <w:rPr>
          <w:ins w:id="491" w:author="Duong Duc Hien" w:date="2013-10-17T12:12:00Z"/>
        </w:rPr>
      </w:pPr>
      <w:ins w:id="492" w:author="Duong Duc Hien" w:date="2013-10-17T12:12:00Z">
        <w:r>
          <w:tab/>
          <w:t xml:space="preserve">2. System </w:t>
        </w:r>
      </w:ins>
      <w:ins w:id="493" w:author="Duong Duc Hien" w:date="2013-10-17T12:17:00Z">
        <w:r w:rsidR="00FF0048">
          <w:t>shows</w:t>
        </w:r>
      </w:ins>
      <w:ins w:id="494" w:author="Duong Duc Hien" w:date="2013-10-17T12:14:00Z">
        <w:r>
          <w:t xml:space="preserve"> trend</w:t>
        </w:r>
      </w:ins>
      <w:r w:rsidR="00201E82">
        <w:t xml:space="preserve"> </w:t>
      </w:r>
      <w:ins w:id="495" w:author="Duong Duc Hien" w:date="2013-10-17T12:14:00Z">
        <w:r>
          <w:t xml:space="preserve">line's </w:t>
        </w:r>
      </w:ins>
      <w:ins w:id="496" w:author="Duong Duc Hien" w:date="2013-10-17T12:12:00Z">
        <w:r>
          <w:rPr>
            <w:rFonts w:hint="eastAsia"/>
          </w:rPr>
          <w:t xml:space="preserve">equation on </w:t>
        </w:r>
        <w:r>
          <w:t>the</w:t>
        </w:r>
      </w:ins>
      <w:r w:rsidR="00201E82">
        <w:t xml:space="preserve"> </w:t>
      </w:r>
      <w:ins w:id="497" w:author="Duong Duc Hien" w:date="2013-10-17T12:12:00Z">
        <w:r>
          <w:t>Cartesian</w:t>
        </w:r>
        <w:r>
          <w:rPr>
            <w:rFonts w:hint="eastAsia"/>
          </w:rPr>
          <w:t xml:space="preserve"> plot.</w:t>
        </w:r>
      </w:ins>
    </w:p>
    <w:p w:rsidR="00000000" w:rsidRDefault="0032405C">
      <w:pPr>
        <w:ind w:firstLine="420"/>
        <w:rPr>
          <w:ins w:id="498" w:author="Duong Duc Hien" w:date="2013-10-17T12:15:00Z"/>
        </w:rPr>
        <w:pPrChange w:id="499" w:author="Duong Duc Hien" w:date="2013-10-12T16:43:00Z">
          <w:pPr>
            <w:pStyle w:val="Heading2"/>
          </w:pPr>
        </w:pPrChange>
      </w:pPr>
    </w:p>
    <w:p w:rsidR="00296153" w:rsidRDefault="00296153" w:rsidP="00296153">
      <w:pPr>
        <w:pStyle w:val="Heading3"/>
        <w:rPr>
          <w:ins w:id="500" w:author="Duong Duc Hien" w:date="2013-10-17T12:15:00Z"/>
        </w:rPr>
      </w:pPr>
      <w:bookmarkStart w:id="501" w:name="_Toc369818405"/>
      <w:ins w:id="502" w:author="Duong Duc Hien" w:date="2013-10-17T12:15:00Z">
        <w:r w:rsidRPr="00F932DC">
          <w:t xml:space="preserve">Use Case </w:t>
        </w:r>
        <w:r>
          <w:t>1</w:t>
        </w:r>
      </w:ins>
      <w:ins w:id="503" w:author="Duong Duc Hien" w:date="2013-10-17T22:13:00Z">
        <w:r w:rsidR="007968A8">
          <w:t>0</w:t>
        </w:r>
      </w:ins>
      <w:ins w:id="504" w:author="Duong Duc Hien" w:date="2013-10-17T12:15:00Z">
        <w:r w:rsidRPr="00F932DC">
          <w:t xml:space="preserve">: </w:t>
        </w:r>
        <w:r>
          <w:t>Hide Equation</w:t>
        </w:r>
        <w:bookmarkEnd w:id="501"/>
      </w:ins>
    </w:p>
    <w:p w:rsidR="00296153" w:rsidRDefault="00296153" w:rsidP="00296153">
      <w:pPr>
        <w:ind w:firstLine="420"/>
        <w:rPr>
          <w:ins w:id="505" w:author="Duong Duc Hien" w:date="2013-10-17T12:15:00Z"/>
        </w:rPr>
      </w:pPr>
      <w:ins w:id="506" w:author="Duong Duc Hien" w:date="2013-10-17T12:15:00Z">
        <w:r>
          <w:rPr>
            <w:rFonts w:hint="eastAsia"/>
          </w:rPr>
          <w:t xml:space="preserve">Participating Actor: </w:t>
        </w:r>
      </w:ins>
    </w:p>
    <w:p w:rsidR="00296153" w:rsidRDefault="00296153" w:rsidP="00296153">
      <w:pPr>
        <w:ind w:firstLine="420"/>
        <w:rPr>
          <w:ins w:id="507" w:author="Duong Duc Hien" w:date="2013-10-17T12:15:00Z"/>
        </w:rPr>
      </w:pPr>
      <w:ins w:id="508" w:author="Duong Duc Hien" w:date="2013-10-17T12:15:00Z">
        <w:r>
          <w:tab/>
        </w:r>
        <w:r>
          <w:rPr>
            <w:rFonts w:hint="eastAsia"/>
          </w:rPr>
          <w:t>Initiated by Scientist</w:t>
        </w:r>
      </w:ins>
    </w:p>
    <w:p w:rsidR="00296153" w:rsidRDefault="00296153" w:rsidP="00296153">
      <w:pPr>
        <w:ind w:firstLine="420"/>
        <w:rPr>
          <w:ins w:id="509" w:author="Duong Duc Hien" w:date="2013-10-17T12:15:00Z"/>
        </w:rPr>
      </w:pPr>
      <w:ins w:id="510" w:author="Duong Duc Hien" w:date="2013-10-17T12:15:00Z">
        <w:r>
          <w:rPr>
            <w:rFonts w:hint="eastAsia"/>
          </w:rPr>
          <w:t xml:space="preserve">Entry Condition: </w:t>
        </w:r>
      </w:ins>
    </w:p>
    <w:p w:rsidR="00296153" w:rsidRDefault="00296153" w:rsidP="00296153">
      <w:pPr>
        <w:ind w:firstLine="420"/>
        <w:rPr>
          <w:ins w:id="511" w:author="Duong Duc Hien" w:date="2013-10-17T12:15:00Z"/>
        </w:rPr>
      </w:pPr>
      <w:ins w:id="512" w:author="Duong Duc Hien" w:date="2013-10-17T12:15:00Z">
        <w:r>
          <w:tab/>
        </w:r>
        <w:r>
          <w:rPr>
            <w:rFonts w:hint="eastAsia"/>
          </w:rPr>
          <w:t>Cartesian plot is displayed</w:t>
        </w:r>
      </w:ins>
      <w:ins w:id="513" w:author="Duong Duc Hien" w:date="2013-10-17T12:19:00Z">
        <w:r w:rsidR="00FF0048">
          <w:t>.</w:t>
        </w:r>
      </w:ins>
    </w:p>
    <w:p w:rsidR="00296153" w:rsidRDefault="00296153" w:rsidP="00296153">
      <w:pPr>
        <w:ind w:firstLine="420"/>
        <w:rPr>
          <w:ins w:id="514" w:author="Duong Duc Hien" w:date="2013-10-17T12:19:00Z"/>
        </w:rPr>
      </w:pPr>
      <w:ins w:id="515" w:author="Duong Duc Hien" w:date="2013-10-17T12:15:00Z">
        <w:r>
          <w:tab/>
        </w:r>
        <w:r>
          <w:rPr>
            <w:rFonts w:hint="eastAsia"/>
          </w:rPr>
          <w:t>Trend line is displayed</w:t>
        </w:r>
      </w:ins>
      <w:ins w:id="516" w:author="Duong Duc Hien" w:date="2013-10-17T12:19:00Z">
        <w:r w:rsidR="00FF0048">
          <w:t>.</w:t>
        </w:r>
      </w:ins>
    </w:p>
    <w:p w:rsidR="00FF0048" w:rsidRDefault="00FF0048" w:rsidP="00296153">
      <w:pPr>
        <w:ind w:firstLine="420"/>
        <w:rPr>
          <w:ins w:id="517" w:author="Duong Duc Hien" w:date="2013-10-17T12:15:00Z"/>
        </w:rPr>
      </w:pPr>
      <w:ins w:id="518" w:author="Duong Duc Hien" w:date="2013-10-17T12:19:00Z">
        <w:r>
          <w:tab/>
          <w:t>Trend line's equation is displayed.</w:t>
        </w:r>
      </w:ins>
    </w:p>
    <w:p w:rsidR="00296153" w:rsidRDefault="00296153" w:rsidP="00296153">
      <w:pPr>
        <w:ind w:firstLine="420"/>
        <w:rPr>
          <w:ins w:id="519" w:author="Duong Duc Hien" w:date="2013-10-17T12:15:00Z"/>
        </w:rPr>
      </w:pPr>
      <w:ins w:id="520" w:author="Duong Duc Hien" w:date="2013-10-17T12:15:00Z">
        <w:r>
          <w:rPr>
            <w:rFonts w:hint="eastAsia"/>
          </w:rPr>
          <w:t xml:space="preserve">Exit Criteria: </w:t>
        </w:r>
      </w:ins>
    </w:p>
    <w:p w:rsidR="00296153" w:rsidRDefault="00296153" w:rsidP="00296153">
      <w:pPr>
        <w:ind w:firstLine="420"/>
        <w:rPr>
          <w:ins w:id="521" w:author="Duong Duc Hien" w:date="2013-10-17T12:15:00Z"/>
        </w:rPr>
      </w:pPr>
      <w:ins w:id="522" w:author="Duong Duc Hien" w:date="2013-10-17T12:15:00Z">
        <w:r>
          <w:rPr>
            <w:rFonts w:hint="eastAsia"/>
          </w:rPr>
          <w:tab/>
        </w:r>
        <w:r>
          <w:t>Trend line's e</w:t>
        </w:r>
        <w:r>
          <w:rPr>
            <w:rFonts w:hint="eastAsia"/>
          </w:rPr>
          <w:t xml:space="preserve">quation </w:t>
        </w:r>
        <w:r>
          <w:t>is</w:t>
        </w:r>
      </w:ins>
      <w:r w:rsidR="00971715">
        <w:t xml:space="preserve"> </w:t>
      </w:r>
      <w:ins w:id="523" w:author="Duong Duc Hien" w:date="2013-10-17T12:15:00Z">
        <w:r w:rsidR="00FF0048">
          <w:t>hidden</w:t>
        </w:r>
      </w:ins>
      <w:r w:rsidR="00971715">
        <w:t xml:space="preserve"> </w:t>
      </w:r>
      <w:ins w:id="524" w:author="Duong Duc Hien" w:date="2013-10-17T12:15:00Z">
        <w:r>
          <w:rPr>
            <w:rFonts w:hint="eastAsia"/>
          </w:rPr>
          <w:t xml:space="preserve">on </w:t>
        </w:r>
        <w:r>
          <w:t>the</w:t>
        </w:r>
        <w:r>
          <w:rPr>
            <w:rFonts w:hint="eastAsia"/>
          </w:rPr>
          <w:t xml:space="preserve"> Cartesian plot</w:t>
        </w:r>
      </w:ins>
    </w:p>
    <w:p w:rsidR="00296153" w:rsidRDefault="00296153" w:rsidP="00296153">
      <w:pPr>
        <w:ind w:firstLine="420"/>
        <w:rPr>
          <w:ins w:id="525" w:author="Duong Duc Hien" w:date="2013-10-17T12:15:00Z"/>
        </w:rPr>
      </w:pPr>
      <w:ins w:id="526" w:author="Duong Duc Hien" w:date="2013-10-17T12:15:00Z">
        <w:r>
          <w:rPr>
            <w:rFonts w:hint="eastAsia"/>
          </w:rPr>
          <w:t>Flow of Events:</w:t>
        </w:r>
      </w:ins>
    </w:p>
    <w:p w:rsidR="00296153" w:rsidRDefault="00296153" w:rsidP="00296153">
      <w:pPr>
        <w:ind w:firstLine="420"/>
        <w:rPr>
          <w:ins w:id="527" w:author="Duong Duc Hien" w:date="2013-10-17T12:15:00Z"/>
        </w:rPr>
      </w:pPr>
      <w:ins w:id="528" w:author="Duong Duc Hien" w:date="2013-10-17T12:15:00Z">
        <w:r>
          <w:tab/>
          <w:t xml:space="preserve">1. </w:t>
        </w:r>
        <w:r>
          <w:rPr>
            <w:rFonts w:hint="eastAsia"/>
          </w:rPr>
          <w:t xml:space="preserve">Scientist </w:t>
        </w:r>
        <w:r>
          <w:t xml:space="preserve">requests to hide trend line </w:t>
        </w:r>
      </w:ins>
      <w:r w:rsidR="000C4C0B">
        <w:t>or only hide</w:t>
      </w:r>
      <w:ins w:id="529" w:author="Duong Duc Hien" w:date="2013-10-17T12:15:00Z">
        <w:r>
          <w:t xml:space="preserve"> its equation.</w:t>
        </w:r>
      </w:ins>
    </w:p>
    <w:p w:rsidR="00296153" w:rsidRDefault="00296153" w:rsidP="00296153">
      <w:pPr>
        <w:ind w:firstLine="420"/>
        <w:rPr>
          <w:ins w:id="530" w:author="Duong Duc Hien" w:date="2013-10-17T12:15:00Z"/>
        </w:rPr>
      </w:pPr>
      <w:ins w:id="531" w:author="Duong Duc Hien" w:date="2013-10-17T12:15:00Z">
        <w:r>
          <w:tab/>
          <w:t xml:space="preserve">2. System hides trend line's </w:t>
        </w:r>
        <w:r>
          <w:rPr>
            <w:rFonts w:hint="eastAsia"/>
          </w:rPr>
          <w:t xml:space="preserve">equation on </w:t>
        </w:r>
        <w:r>
          <w:t>the Cartesian</w:t>
        </w:r>
        <w:r>
          <w:rPr>
            <w:rFonts w:hint="eastAsia"/>
          </w:rPr>
          <w:t xml:space="preserve"> plot.</w:t>
        </w:r>
      </w:ins>
    </w:p>
    <w:p w:rsidR="00000000" w:rsidRDefault="0032405C">
      <w:pPr>
        <w:ind w:firstLine="420"/>
        <w:rPr>
          <w:ins w:id="532" w:author="Duong Duc Hien" w:date="2013-10-12T16:44:00Z"/>
        </w:rPr>
        <w:pPrChange w:id="533" w:author="Duong Duc Hien" w:date="2013-10-12T16:43:00Z">
          <w:pPr>
            <w:pStyle w:val="Heading2"/>
          </w:pPr>
        </w:pPrChange>
      </w:pPr>
      <w:bookmarkStart w:id="534" w:name="_GoBack"/>
      <w:bookmarkEnd w:id="534"/>
    </w:p>
    <w:p w:rsidR="00000000" w:rsidRDefault="00DD18EA">
      <w:pPr>
        <w:pStyle w:val="Heading3"/>
        <w:pPrChange w:id="535" w:author="LINGLONG ZHU" w:date="2013-10-16T21:34:00Z">
          <w:pPr>
            <w:pStyle w:val="Heading2"/>
          </w:pPr>
        </w:pPrChange>
      </w:pPr>
      <w:bookmarkStart w:id="536" w:name="_Toc369818406"/>
      <w:r w:rsidRPr="00DD18EA">
        <w:rPr>
          <w:rPrChange w:id="537" w:author="Duong Duc Hien" w:date="2013-10-12T16:44:00Z">
            <w:rPr>
              <w:b w:val="0"/>
              <w:bCs w:val="0"/>
            </w:rPr>
          </w:rPrChange>
        </w:rPr>
        <w:t xml:space="preserve">Use Case </w:t>
      </w:r>
      <w:ins w:id="538" w:author="LINGLONG ZHU" w:date="2013-10-16T21:35:00Z">
        <w:r w:rsidR="003527AF">
          <w:t>1</w:t>
        </w:r>
      </w:ins>
      <w:ins w:id="539" w:author="Duong Duc Hien" w:date="2013-10-17T22:13:00Z">
        <w:r w:rsidR="007968A8">
          <w:t>1</w:t>
        </w:r>
      </w:ins>
      <w:ins w:id="540" w:author="LINGLONG ZHU" w:date="2013-10-16T21:35:00Z">
        <w:del w:id="541" w:author="Duong Duc Hien" w:date="2013-10-17T22:13:00Z">
          <w:r w:rsidR="003527AF" w:rsidDel="007968A8">
            <w:delText>0</w:delText>
          </w:r>
        </w:del>
      </w:ins>
      <w:del w:id="542" w:author="LINGLONG ZHU" w:date="2013-10-16T21:35:00Z">
        <w:r w:rsidRPr="00DD18EA">
          <w:rPr>
            <w:rPrChange w:id="543" w:author="Duong Duc Hien" w:date="2013-10-12T16:44:00Z">
              <w:rPr>
                <w:b w:val="0"/>
                <w:bCs w:val="0"/>
              </w:rPr>
            </w:rPrChange>
          </w:rPr>
          <w:delText>9</w:delText>
        </w:r>
      </w:del>
      <w:r w:rsidRPr="00DD18EA">
        <w:rPr>
          <w:rPrChange w:id="544" w:author="Duong Duc Hien" w:date="2013-10-12T16:44:00Z">
            <w:rPr>
              <w:b w:val="0"/>
              <w:bCs w:val="0"/>
            </w:rPr>
          </w:rPrChange>
        </w:rPr>
        <w:t>: Show</w:t>
      </w:r>
      <w:ins w:id="545" w:author="Duong Duc Hien" w:date="2013-10-12T16:38:00Z">
        <w:r w:rsidRPr="00DD18EA">
          <w:rPr>
            <w:rPrChange w:id="546" w:author="Duong Duc Hien" w:date="2013-10-12T16:44:00Z">
              <w:rPr>
                <w:b w:val="0"/>
                <w:bCs w:val="0"/>
              </w:rPr>
            </w:rPrChange>
          </w:rPr>
          <w:t xml:space="preserve"> XY </w:t>
        </w:r>
      </w:ins>
      <w:ins w:id="547" w:author="Duong Duc Hien" w:date="2013-10-17T22:13:00Z">
        <w:r w:rsidR="007968A8">
          <w:t>Axes Value</w:t>
        </w:r>
      </w:ins>
      <w:bookmarkEnd w:id="536"/>
      <w:del w:id="548" w:author="Duong Duc Hien" w:date="2013-10-12T16:38:00Z">
        <w:r w:rsidRPr="00DD18EA">
          <w:rPr>
            <w:rPrChange w:id="549" w:author="Duong Duc Hien" w:date="2013-10-12T16:44:00Z">
              <w:rPr>
                <w:b w:val="0"/>
                <w:bCs w:val="0"/>
              </w:rPr>
            </w:rPrChange>
          </w:rPr>
          <w:delText xml:space="preserve">x and y </w:delText>
        </w:r>
      </w:del>
      <w:del w:id="550" w:author="Duong Duc Hien" w:date="2013-10-12T16:28:00Z">
        <w:r w:rsidRPr="00DD18EA">
          <w:rPr>
            <w:rPrChange w:id="551" w:author="Duong Duc Hien" w:date="2013-10-12T16:44:00Z">
              <w:rPr>
                <w:b w:val="0"/>
                <w:bCs w:val="0"/>
              </w:rPr>
            </w:rPrChange>
          </w:rPr>
          <w:delText>a</w:delText>
        </w:r>
      </w:del>
      <w:del w:id="552" w:author="Duong Duc Hien" w:date="2013-10-12T16:38:00Z">
        <w:r w:rsidRPr="00DD18EA">
          <w:rPr>
            <w:rPrChange w:id="553" w:author="Duong Duc Hien" w:date="2013-10-12T16:44:00Z">
              <w:rPr>
                <w:b w:val="0"/>
                <w:bCs w:val="0"/>
              </w:rPr>
            </w:rPrChange>
          </w:rPr>
          <w:delText>x</w:delText>
        </w:r>
      </w:del>
      <w:del w:id="554" w:author="Duong Duc Hien" w:date="2013-10-12T16:28:00Z">
        <w:r w:rsidRPr="00DD18EA">
          <w:rPr>
            <w:rPrChange w:id="555" w:author="Duong Duc Hien" w:date="2013-10-12T16:44:00Z">
              <w:rPr>
                <w:b w:val="0"/>
                <w:bCs w:val="0"/>
              </w:rPr>
            </w:rPrChange>
          </w:rPr>
          <w:delText>is labels</w:delText>
        </w:r>
      </w:del>
    </w:p>
    <w:p w:rsidR="00000000" w:rsidRDefault="00910414">
      <w:pPr>
        <w:ind w:firstLine="420"/>
        <w:pPrChange w:id="556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910414" w:rsidRDefault="00997185" w:rsidP="00910414">
      <w:pPr>
        <w:ind w:firstLine="420"/>
      </w:pPr>
      <w:ins w:id="557" w:author="Duong Duc Hien" w:date="2013-10-12T16:44:00Z">
        <w:r>
          <w:tab/>
        </w:r>
      </w:ins>
      <w:r w:rsidR="00910414">
        <w:rPr>
          <w:rFonts w:hint="eastAsia"/>
        </w:rPr>
        <w:t>Initiated by Scientist</w:t>
      </w:r>
    </w:p>
    <w:p w:rsidR="00000000" w:rsidRDefault="00910414">
      <w:pPr>
        <w:ind w:firstLine="420"/>
        <w:pPrChange w:id="558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000000" w:rsidRDefault="00997185">
      <w:pPr>
        <w:ind w:firstLine="420"/>
        <w:rPr>
          <w:del w:id="559" w:author="Duong Duc Hien" w:date="2013-10-12T16:22:00Z"/>
        </w:rPr>
        <w:pPrChange w:id="560" w:author="Duong Duc Hien" w:date="2013-10-12T16:43:00Z">
          <w:pPr>
            <w:pStyle w:val="ListParagraph"/>
            <w:numPr>
              <w:numId w:val="8"/>
            </w:numPr>
            <w:ind w:left="780" w:firstLineChars="0" w:hanging="360"/>
          </w:pPr>
        </w:pPrChange>
      </w:pPr>
      <w:ins w:id="561" w:author="Duong Duc Hien" w:date="2013-10-12T16:44:00Z">
        <w:r>
          <w:tab/>
        </w:r>
      </w:ins>
      <w:del w:id="562" w:author="Duong Duc Hien" w:date="2013-10-12T16:22:00Z">
        <w:r w:rsidR="00910414" w:rsidDel="00C90788">
          <w:rPr>
            <w:rFonts w:hint="eastAsia"/>
          </w:rPr>
          <w:delText xml:space="preserve">Cartesian plot is displayed </w:delText>
        </w:r>
      </w:del>
    </w:p>
    <w:p w:rsidR="00000000" w:rsidRDefault="007852C9">
      <w:pPr>
        <w:ind w:firstLine="420"/>
        <w:pPrChange w:id="563" w:author="Duong Duc Hien" w:date="2013-10-12T16:43:00Z">
          <w:pPr>
            <w:pStyle w:val="ListParagraph"/>
            <w:numPr>
              <w:numId w:val="8"/>
            </w:numPr>
            <w:ind w:left="780" w:firstLineChars="0" w:hanging="360"/>
          </w:pPr>
        </w:pPrChange>
      </w:pPr>
      <w:ins w:id="564" w:author="Duong Duc Hien" w:date="2013-10-17T12:21:00Z">
        <w:r>
          <w:t>X</w:t>
        </w:r>
      </w:ins>
      <w:del w:id="565" w:author="Duong Duc Hien" w:date="2013-10-17T12:21:00Z">
        <w:r w:rsidR="00910414" w:rsidDel="007852C9">
          <w:delText>x</w:delText>
        </w:r>
      </w:del>
      <w:r w:rsidR="00910414">
        <w:t xml:space="preserve"> and </w:t>
      </w:r>
      <w:ins w:id="566" w:author="Duong Duc Hien" w:date="2013-10-17T12:21:00Z">
        <w:r>
          <w:t>Y</w:t>
        </w:r>
      </w:ins>
      <w:del w:id="567" w:author="Duong Duc Hien" w:date="2013-10-17T12:21:00Z">
        <w:r w:rsidR="00910414" w:rsidDel="007852C9">
          <w:delText>y</w:delText>
        </w:r>
      </w:del>
      <w:r w:rsidR="00910414">
        <w:t xml:space="preserve"> ax</w:t>
      </w:r>
      <w:del w:id="568" w:author="Duong Duc Hien" w:date="2013-10-17T22:14:00Z">
        <w:r w:rsidR="00910414" w:rsidDel="007968A8">
          <w:delText>i</w:delText>
        </w:r>
      </w:del>
      <w:ins w:id="569" w:author="Duong Duc Hien" w:date="2013-10-17T22:14:00Z">
        <w:r w:rsidR="007968A8">
          <w:t>e</w:t>
        </w:r>
      </w:ins>
      <w:r w:rsidR="00910414">
        <w:t xml:space="preserve">s </w:t>
      </w:r>
      <w:ins w:id="570" w:author="Duong Duc Hien" w:date="2013-10-17T12:22:00Z">
        <w:r w:rsidR="00E001F4">
          <w:t>values</w:t>
        </w:r>
      </w:ins>
      <w:del w:id="571" w:author="Duong Duc Hien" w:date="2013-10-17T12:22:00Z">
        <w:r w:rsidR="00910414" w:rsidDel="00E001F4">
          <w:delText>label</w:delText>
        </w:r>
        <w:r w:rsidR="00910414" w:rsidDel="00E001F4">
          <w:rPr>
            <w:rFonts w:hint="eastAsia"/>
          </w:rPr>
          <w:delText>s</w:delText>
        </w:r>
      </w:del>
      <w:r w:rsidR="00910414">
        <w:rPr>
          <w:rFonts w:hint="eastAsia"/>
        </w:rPr>
        <w:t xml:space="preserve"> are hidden</w:t>
      </w:r>
    </w:p>
    <w:p w:rsidR="00000000" w:rsidRDefault="00910414">
      <w:pPr>
        <w:ind w:firstLine="420"/>
        <w:pPrChange w:id="572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000000" w:rsidRDefault="00910414">
      <w:pPr>
        <w:ind w:firstLine="420"/>
        <w:pPrChange w:id="573" w:author="Duong Duc Hien" w:date="2013-10-12T16:43:00Z">
          <w:pPr/>
        </w:pPrChange>
      </w:pPr>
      <w:r>
        <w:rPr>
          <w:rFonts w:hint="eastAsia"/>
        </w:rPr>
        <w:tab/>
      </w:r>
      <w:ins w:id="574" w:author="Duong Duc Hien" w:date="2013-10-17T12:21:00Z">
        <w:r w:rsidR="007852C9">
          <w:t>X</w:t>
        </w:r>
      </w:ins>
      <w:del w:id="575" w:author="Duong Duc Hien" w:date="2013-10-17T12:21:00Z">
        <w:r w:rsidDel="007852C9">
          <w:delText>x</w:delText>
        </w:r>
      </w:del>
      <w:r>
        <w:t xml:space="preserve"> and </w:t>
      </w:r>
      <w:ins w:id="576" w:author="Duong Duc Hien" w:date="2013-10-17T12:21:00Z">
        <w:r w:rsidR="007852C9">
          <w:t>Y</w:t>
        </w:r>
      </w:ins>
      <w:del w:id="577" w:author="Duong Duc Hien" w:date="2013-10-17T12:21:00Z">
        <w:r w:rsidDel="007852C9">
          <w:delText>y</w:delText>
        </w:r>
      </w:del>
      <w:r>
        <w:t xml:space="preserve"> ax</w:t>
      </w:r>
      <w:ins w:id="578" w:author="Duong Duc Hien" w:date="2013-10-17T22:14:00Z">
        <w:r w:rsidR="007968A8">
          <w:t>e</w:t>
        </w:r>
      </w:ins>
      <w:del w:id="579" w:author="Duong Duc Hien" w:date="2013-10-17T22:14:00Z">
        <w:r w:rsidDel="007968A8">
          <w:delText>i</w:delText>
        </w:r>
      </w:del>
      <w:r>
        <w:t xml:space="preserve">s </w:t>
      </w:r>
      <w:ins w:id="580" w:author="Duong Duc Hien" w:date="2013-10-17T12:22:00Z">
        <w:r w:rsidR="00E001F4">
          <w:t>values</w:t>
        </w:r>
      </w:ins>
      <w:del w:id="581" w:author="Duong Duc Hien" w:date="2013-10-17T12:22:00Z">
        <w:r w:rsidDel="00E001F4">
          <w:delText>label</w:delText>
        </w:r>
        <w:r w:rsidDel="00E001F4">
          <w:rPr>
            <w:rFonts w:hint="eastAsia"/>
          </w:rPr>
          <w:delText>s</w:delText>
        </w:r>
      </w:del>
      <w:r>
        <w:rPr>
          <w:rFonts w:hint="eastAsia"/>
        </w:rPr>
        <w:t xml:space="preserve"> are show</w:t>
      </w:r>
      <w:ins w:id="582" w:author="Duong Duc Hien" w:date="2013-10-17T12:17:00Z">
        <w:r w:rsidR="00FF0048">
          <w:t>n</w:t>
        </w:r>
      </w:ins>
      <w:del w:id="583" w:author="Duong Duc Hien" w:date="2013-10-17T12:14:00Z">
        <w:r w:rsidDel="00296153">
          <w:rPr>
            <w:rFonts w:hint="eastAsia"/>
          </w:rPr>
          <w:delText>n</w:delText>
        </w:r>
      </w:del>
      <w:ins w:id="584" w:author="Duong Duc Hien" w:date="2013-10-12T16:23:00Z">
        <w:r w:rsidR="00C90788">
          <w:t>.</w:t>
        </w:r>
      </w:ins>
      <w:del w:id="585" w:author="Duong Duc Hien" w:date="2013-10-12T16:23:00Z">
        <w:r w:rsidDel="00C90788">
          <w:rPr>
            <w:rFonts w:hint="eastAsia"/>
          </w:rPr>
          <w:delText xml:space="preserve"> on Cartesian plot</w:delText>
        </w:r>
      </w:del>
    </w:p>
    <w:p w:rsidR="00000000" w:rsidRDefault="00910414">
      <w:pPr>
        <w:ind w:firstLine="420"/>
        <w:pPrChange w:id="586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000000" w:rsidRDefault="00997185">
      <w:pPr>
        <w:ind w:firstLine="420"/>
        <w:pPrChange w:id="587" w:author="Duong Duc Hien" w:date="2013-10-12T16:43:00Z">
          <w:pPr>
            <w:pStyle w:val="ListParagraph"/>
            <w:numPr>
              <w:numId w:val="9"/>
            </w:numPr>
            <w:ind w:left="780" w:firstLineChars="0" w:hanging="360"/>
          </w:pPr>
        </w:pPrChange>
      </w:pPr>
      <w:ins w:id="588" w:author="Duong Duc Hien" w:date="2013-10-12T16:44:00Z">
        <w:r>
          <w:tab/>
        </w:r>
      </w:ins>
      <w:ins w:id="589" w:author="Duong Duc Hien" w:date="2013-10-17T12:21:00Z">
        <w:r w:rsidR="007852C9">
          <w:t xml:space="preserve">1. </w:t>
        </w:r>
      </w:ins>
      <w:r w:rsidR="00910414">
        <w:rPr>
          <w:rFonts w:hint="eastAsia"/>
        </w:rPr>
        <w:t xml:space="preserve">Scientist </w:t>
      </w:r>
      <w:ins w:id="590" w:author="Duong Duc Hien" w:date="2013-10-12T16:23:00Z">
        <w:r w:rsidR="00C90788">
          <w:t xml:space="preserve">requests to </w:t>
        </w:r>
      </w:ins>
      <w:ins w:id="591" w:author="Duong Duc Hien" w:date="2013-10-12T16:31:00Z">
        <w:r w:rsidR="00C90788">
          <w:t>show values on X and Y Axes.</w:t>
        </w:r>
      </w:ins>
      <w:del w:id="592" w:author="Duong Duc Hien" w:date="2013-10-12T16:23:00Z">
        <w:r w:rsidR="00910414" w:rsidDel="00C90788">
          <w:rPr>
            <w:rFonts w:hint="eastAsia"/>
          </w:rPr>
          <w:delText xml:space="preserve">click </w:delText>
        </w:r>
        <w:r w:rsidR="00910414" w:rsidDel="00C90788">
          <w:delText>“</w:delText>
        </w:r>
        <w:r w:rsidR="00910414" w:rsidDel="00C90788">
          <w:rPr>
            <w:rFonts w:hint="eastAsia"/>
          </w:rPr>
          <w:delText xml:space="preserve">Show </w:delText>
        </w:r>
        <w:r w:rsidR="00910414" w:rsidDel="00C90788">
          <w:delText>x and y axis label</w:delText>
        </w:r>
        <w:r w:rsidR="00910414" w:rsidDel="00C90788">
          <w:rPr>
            <w:rFonts w:hint="eastAsia"/>
          </w:rPr>
          <w:delText>s</w:delText>
        </w:r>
        <w:r w:rsidR="00910414" w:rsidDel="00C90788">
          <w:delText>”</w:delText>
        </w:r>
        <w:r w:rsidR="00910414" w:rsidDel="00C90788">
          <w:rPr>
            <w:rFonts w:hint="eastAsia"/>
          </w:rPr>
          <w:delText xml:space="preserve"> button</w:delText>
        </w:r>
      </w:del>
    </w:p>
    <w:p w:rsidR="00000000" w:rsidRDefault="00997185">
      <w:pPr>
        <w:ind w:firstLine="420"/>
        <w:pPrChange w:id="593" w:author="Duong Duc Hien" w:date="2013-10-12T16:43:00Z">
          <w:pPr>
            <w:pStyle w:val="ListParagraph"/>
            <w:numPr>
              <w:numId w:val="9"/>
            </w:numPr>
            <w:ind w:left="780" w:firstLineChars="0" w:hanging="360"/>
          </w:pPr>
        </w:pPrChange>
      </w:pPr>
      <w:ins w:id="594" w:author="Duong Duc Hien" w:date="2013-10-12T16:44:00Z">
        <w:r>
          <w:tab/>
        </w:r>
      </w:ins>
      <w:ins w:id="595" w:author="Duong Duc Hien" w:date="2013-10-17T12:21:00Z">
        <w:r w:rsidR="007852C9">
          <w:t xml:space="preserve">2. </w:t>
        </w:r>
      </w:ins>
      <w:r w:rsidR="00910414">
        <w:rPr>
          <w:rFonts w:hint="eastAsia"/>
        </w:rPr>
        <w:t>System show</w:t>
      </w:r>
      <w:ins w:id="596" w:author="Duong Duc Hien" w:date="2013-10-17T12:14:00Z">
        <w:r w:rsidR="00296153">
          <w:t xml:space="preserve">s </w:t>
        </w:r>
      </w:ins>
      <w:ins w:id="597" w:author="Duong Duc Hien" w:date="2013-10-17T12:21:00Z">
        <w:r w:rsidR="007852C9">
          <w:t>X</w:t>
        </w:r>
      </w:ins>
      <w:del w:id="598" w:author="Duong Duc Hien" w:date="2013-10-17T12:21:00Z">
        <w:r w:rsidR="00910414" w:rsidDel="007852C9">
          <w:delText>x</w:delText>
        </w:r>
      </w:del>
      <w:r w:rsidR="00910414">
        <w:t xml:space="preserve"> and </w:t>
      </w:r>
      <w:ins w:id="599" w:author="Duong Duc Hien" w:date="2013-10-17T12:21:00Z">
        <w:r w:rsidR="007852C9">
          <w:t>Y</w:t>
        </w:r>
      </w:ins>
      <w:r w:rsidR="00D23844">
        <w:t xml:space="preserve"> </w:t>
      </w:r>
      <w:del w:id="600" w:author="Duong Duc Hien" w:date="2013-10-17T12:21:00Z">
        <w:r w:rsidR="00910414" w:rsidDel="007852C9">
          <w:delText>y</w:delText>
        </w:r>
      </w:del>
      <w:ins w:id="601" w:author="Duong Duc Hien" w:date="2013-10-12T16:28:00Z">
        <w:r w:rsidR="00C90788">
          <w:t xml:space="preserve">Axes </w:t>
        </w:r>
      </w:ins>
      <w:del w:id="602" w:author="Duong Duc Hien" w:date="2013-10-12T16:28:00Z">
        <w:r w:rsidR="00910414" w:rsidDel="00C90788">
          <w:delText xml:space="preserve">axis </w:delText>
        </w:r>
      </w:del>
      <w:ins w:id="603" w:author="Duong Duc Hien" w:date="2013-10-17T12:22:00Z">
        <w:r w:rsidR="00E001F4">
          <w:t>values</w:t>
        </w:r>
      </w:ins>
      <w:del w:id="604" w:author="Duong Duc Hien" w:date="2013-10-17T12:22:00Z">
        <w:r w:rsidR="00910414" w:rsidDel="00E001F4">
          <w:delText>label</w:delText>
        </w:r>
      </w:del>
      <w:ins w:id="605" w:author="Duong Duc Hien" w:date="2013-10-12T16:29:00Z">
        <w:r w:rsidR="00C90788">
          <w:t>.</w:t>
        </w:r>
      </w:ins>
      <w:del w:id="606" w:author="Duong Duc Hien" w:date="2013-10-12T16:29:00Z">
        <w:r w:rsidR="00910414" w:rsidDel="00C90788">
          <w:rPr>
            <w:rFonts w:hint="eastAsia"/>
          </w:rPr>
          <w:delText>son Cartesian plot</w:delText>
        </w:r>
      </w:del>
    </w:p>
    <w:p w:rsidR="00000000" w:rsidRDefault="0032405C">
      <w:pPr>
        <w:ind w:firstLine="420"/>
        <w:rPr>
          <w:ins w:id="607" w:author="Duong Duc Hien" w:date="2013-10-12T16:44:00Z"/>
        </w:rPr>
        <w:pPrChange w:id="608" w:author="Duong Duc Hien" w:date="2013-10-12T16:43:00Z">
          <w:pPr>
            <w:pStyle w:val="Heading2"/>
          </w:pPr>
        </w:pPrChange>
      </w:pPr>
    </w:p>
    <w:p w:rsidR="00000000" w:rsidRDefault="00DD18EA">
      <w:pPr>
        <w:pStyle w:val="Heading3"/>
        <w:pPrChange w:id="609" w:author="LINGLONG ZHU" w:date="2013-10-16T21:35:00Z">
          <w:pPr>
            <w:pStyle w:val="Heading2"/>
          </w:pPr>
        </w:pPrChange>
      </w:pPr>
      <w:bookmarkStart w:id="610" w:name="_Toc369818407"/>
      <w:r w:rsidRPr="00DD18EA">
        <w:rPr>
          <w:rPrChange w:id="611" w:author="Duong Duc Hien" w:date="2013-10-12T16:44:00Z">
            <w:rPr>
              <w:b w:val="0"/>
              <w:bCs w:val="0"/>
            </w:rPr>
          </w:rPrChange>
        </w:rPr>
        <w:t>Use Case 1</w:t>
      </w:r>
      <w:ins w:id="612" w:author="LINGLONG ZHU" w:date="2013-10-16T21:35:00Z">
        <w:r w:rsidR="003527AF">
          <w:t>1</w:t>
        </w:r>
      </w:ins>
      <w:del w:id="613" w:author="LINGLONG ZHU" w:date="2013-10-16T21:35:00Z">
        <w:r w:rsidRPr="00DD18EA">
          <w:rPr>
            <w:rPrChange w:id="614" w:author="Duong Duc Hien" w:date="2013-10-12T16:44:00Z">
              <w:rPr>
                <w:b w:val="0"/>
                <w:bCs w:val="0"/>
              </w:rPr>
            </w:rPrChange>
          </w:rPr>
          <w:delText>0</w:delText>
        </w:r>
      </w:del>
      <w:r w:rsidRPr="00DD18EA">
        <w:rPr>
          <w:rPrChange w:id="615" w:author="Duong Duc Hien" w:date="2013-10-12T16:44:00Z">
            <w:rPr>
              <w:b w:val="0"/>
              <w:bCs w:val="0"/>
            </w:rPr>
          </w:rPrChange>
        </w:rPr>
        <w:t>: Hide</w:t>
      </w:r>
      <w:r w:rsidR="00E203F7">
        <w:t xml:space="preserve"> </w:t>
      </w:r>
      <w:del w:id="616" w:author="Duong Duc Hien" w:date="2013-10-12T16:39:00Z">
        <w:r w:rsidRPr="00DD18EA">
          <w:rPr>
            <w:rPrChange w:id="617" w:author="Duong Duc Hien" w:date="2013-10-12T16:44:00Z">
              <w:rPr>
                <w:b w:val="0"/>
                <w:bCs w:val="0"/>
              </w:rPr>
            </w:rPrChange>
          </w:rPr>
          <w:delText>x and y axis</w:delText>
        </w:r>
      </w:del>
      <w:ins w:id="618" w:author="Duong Duc Hien" w:date="2013-10-12T16:39:00Z">
        <w:r w:rsidRPr="00DD18EA">
          <w:rPr>
            <w:rPrChange w:id="619" w:author="Duong Duc Hien" w:date="2013-10-12T16:44:00Z">
              <w:rPr>
                <w:b w:val="0"/>
                <w:bCs w:val="0"/>
              </w:rPr>
            </w:rPrChange>
          </w:rPr>
          <w:t>XY</w:t>
        </w:r>
      </w:ins>
      <w:r w:rsidR="00E203F7">
        <w:t xml:space="preserve"> </w:t>
      </w:r>
      <w:ins w:id="620" w:author="Duong Duc Hien" w:date="2013-10-12T16:29:00Z">
        <w:r w:rsidRPr="00DD18EA">
          <w:rPr>
            <w:rPrChange w:id="621" w:author="Duong Duc Hien" w:date="2013-10-12T16:44:00Z">
              <w:rPr>
                <w:b w:val="0"/>
                <w:bCs w:val="0"/>
              </w:rPr>
            </w:rPrChange>
          </w:rPr>
          <w:t>Axes</w:t>
        </w:r>
      </w:ins>
      <w:ins w:id="622" w:author="Duong Duc Hien" w:date="2013-10-17T22:14:00Z">
        <w:r w:rsidR="007968A8">
          <w:t xml:space="preserve"> Value</w:t>
        </w:r>
      </w:ins>
      <w:bookmarkEnd w:id="610"/>
      <w:del w:id="623" w:author="Duong Duc Hien" w:date="2013-10-12T16:29:00Z">
        <w:r w:rsidRPr="00DD18EA">
          <w:rPr>
            <w:rPrChange w:id="624" w:author="Duong Duc Hien" w:date="2013-10-12T16:44:00Z">
              <w:rPr>
                <w:b w:val="0"/>
                <w:bCs w:val="0"/>
              </w:rPr>
            </w:rPrChange>
          </w:rPr>
          <w:delText>labels</w:delText>
        </w:r>
      </w:del>
    </w:p>
    <w:p w:rsidR="00000000" w:rsidRDefault="00910414">
      <w:pPr>
        <w:ind w:firstLine="420"/>
        <w:pPrChange w:id="625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910414" w:rsidRDefault="00997185" w:rsidP="00910414">
      <w:pPr>
        <w:ind w:firstLine="420"/>
      </w:pPr>
      <w:ins w:id="626" w:author="Duong Duc Hien" w:date="2013-10-12T16:44:00Z">
        <w:r>
          <w:tab/>
        </w:r>
      </w:ins>
      <w:r w:rsidR="00910414">
        <w:rPr>
          <w:rFonts w:hint="eastAsia"/>
        </w:rPr>
        <w:t>Initiated by Scientist</w:t>
      </w:r>
    </w:p>
    <w:p w:rsidR="00000000" w:rsidRDefault="00910414">
      <w:pPr>
        <w:ind w:firstLine="420"/>
        <w:pPrChange w:id="627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000000" w:rsidRDefault="00C90788">
      <w:pPr>
        <w:ind w:left="420" w:firstLine="420"/>
        <w:rPr>
          <w:del w:id="628" w:author="Duong Duc Hien" w:date="2013-10-12T16:30:00Z"/>
        </w:rPr>
        <w:pPrChange w:id="629" w:author="Duong Duc Hien" w:date="2013-10-12T16:43:00Z">
          <w:pPr>
            <w:pStyle w:val="ListParagraph"/>
            <w:numPr>
              <w:numId w:val="8"/>
            </w:numPr>
            <w:ind w:left="780" w:firstLineChars="0" w:hanging="360"/>
          </w:pPr>
        </w:pPrChange>
      </w:pPr>
      <w:ins w:id="630" w:author="Duong Duc Hien" w:date="2013-10-12T16:31:00Z">
        <w:r>
          <w:tab/>
        </w:r>
      </w:ins>
      <w:del w:id="631" w:author="Duong Duc Hien" w:date="2013-10-12T16:30:00Z">
        <w:r w:rsidR="00910414" w:rsidDel="00C90788">
          <w:rPr>
            <w:rFonts w:hint="eastAsia"/>
          </w:rPr>
          <w:delText xml:space="preserve">Cartesian plot is displayed </w:delText>
        </w:r>
      </w:del>
    </w:p>
    <w:p w:rsidR="00000000" w:rsidRDefault="007852C9">
      <w:pPr>
        <w:ind w:firstLine="420"/>
        <w:pPrChange w:id="632" w:author="Duong Duc Hien" w:date="2013-10-12T16:43:00Z">
          <w:pPr>
            <w:pStyle w:val="ListParagraph"/>
            <w:numPr>
              <w:numId w:val="8"/>
            </w:numPr>
            <w:ind w:left="780" w:firstLineChars="0" w:hanging="360"/>
          </w:pPr>
        </w:pPrChange>
      </w:pPr>
      <w:ins w:id="633" w:author="Duong Duc Hien" w:date="2013-10-17T12:21:00Z">
        <w:r>
          <w:t>X</w:t>
        </w:r>
      </w:ins>
      <w:del w:id="634" w:author="Duong Duc Hien" w:date="2013-10-17T12:21:00Z">
        <w:r w:rsidR="00910414" w:rsidDel="007852C9">
          <w:delText>x</w:delText>
        </w:r>
      </w:del>
      <w:r w:rsidR="00910414">
        <w:t xml:space="preserve"> and </w:t>
      </w:r>
      <w:ins w:id="635" w:author="Duong Duc Hien" w:date="2013-10-17T12:21:00Z">
        <w:r>
          <w:t>Y</w:t>
        </w:r>
      </w:ins>
      <w:del w:id="636" w:author="Duong Duc Hien" w:date="2013-10-17T12:21:00Z">
        <w:r w:rsidR="00910414" w:rsidDel="007852C9">
          <w:delText>y</w:delText>
        </w:r>
      </w:del>
      <w:r w:rsidR="00910414">
        <w:t xml:space="preserve"> ax</w:t>
      </w:r>
      <w:ins w:id="637" w:author="Duong Duc Hien" w:date="2013-10-17T22:14:00Z">
        <w:r w:rsidR="007968A8">
          <w:t>e</w:t>
        </w:r>
      </w:ins>
      <w:del w:id="638" w:author="Duong Duc Hien" w:date="2013-10-17T22:14:00Z">
        <w:r w:rsidR="00910414" w:rsidDel="007968A8">
          <w:delText>i</w:delText>
        </w:r>
      </w:del>
      <w:r w:rsidR="00910414">
        <w:t xml:space="preserve">s </w:t>
      </w:r>
      <w:del w:id="639" w:author="Duong Duc Hien" w:date="2013-10-17T12:22:00Z">
        <w:r w:rsidR="00910414" w:rsidDel="00E001F4">
          <w:delText>label</w:delText>
        </w:r>
        <w:r w:rsidR="00910414" w:rsidDel="00E001F4">
          <w:rPr>
            <w:rFonts w:hint="eastAsia"/>
          </w:rPr>
          <w:delText>s</w:delText>
        </w:r>
      </w:del>
      <w:ins w:id="640" w:author="Duong Duc Hien" w:date="2013-10-17T12:22:00Z">
        <w:r w:rsidR="00E001F4">
          <w:t>values</w:t>
        </w:r>
      </w:ins>
      <w:r w:rsidR="00910414">
        <w:rPr>
          <w:rFonts w:hint="eastAsia"/>
        </w:rPr>
        <w:t xml:space="preserve"> are shown</w:t>
      </w:r>
    </w:p>
    <w:p w:rsidR="00000000" w:rsidRDefault="00910414">
      <w:pPr>
        <w:ind w:firstLine="420"/>
        <w:pPrChange w:id="641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000000" w:rsidRDefault="00910414">
      <w:pPr>
        <w:ind w:firstLine="420"/>
        <w:pPrChange w:id="642" w:author="Duong Duc Hien" w:date="2013-10-12T16:43:00Z">
          <w:pPr/>
        </w:pPrChange>
      </w:pPr>
      <w:r>
        <w:rPr>
          <w:rFonts w:hint="eastAsia"/>
        </w:rPr>
        <w:tab/>
      </w:r>
      <w:ins w:id="643" w:author="Duong Duc Hien" w:date="2013-10-17T12:21:00Z">
        <w:r w:rsidR="007852C9">
          <w:t>X</w:t>
        </w:r>
      </w:ins>
      <w:del w:id="644" w:author="Duong Duc Hien" w:date="2013-10-17T12:21:00Z">
        <w:r w:rsidDel="007852C9">
          <w:delText>x</w:delText>
        </w:r>
      </w:del>
      <w:r>
        <w:t xml:space="preserve"> and </w:t>
      </w:r>
      <w:ins w:id="645" w:author="Duong Duc Hien" w:date="2013-10-17T12:21:00Z">
        <w:r w:rsidR="007852C9">
          <w:t>Y</w:t>
        </w:r>
      </w:ins>
      <w:del w:id="646" w:author="Duong Duc Hien" w:date="2013-10-17T12:21:00Z">
        <w:r w:rsidDel="007852C9">
          <w:delText>y</w:delText>
        </w:r>
      </w:del>
      <w:r>
        <w:t xml:space="preserve"> ax</w:t>
      </w:r>
      <w:ins w:id="647" w:author="Duong Duc Hien" w:date="2013-10-17T22:14:00Z">
        <w:r w:rsidR="007968A8">
          <w:t>e</w:t>
        </w:r>
      </w:ins>
      <w:del w:id="648" w:author="Duong Duc Hien" w:date="2013-10-17T22:14:00Z">
        <w:r w:rsidDel="007968A8">
          <w:delText>i</w:delText>
        </w:r>
      </w:del>
      <w:r>
        <w:t xml:space="preserve">s </w:t>
      </w:r>
      <w:ins w:id="649" w:author="Duong Duc Hien" w:date="2013-10-17T12:22:00Z">
        <w:r w:rsidR="00E001F4">
          <w:t>values</w:t>
        </w:r>
      </w:ins>
      <w:del w:id="650" w:author="Duong Duc Hien" w:date="2013-10-17T12:22:00Z">
        <w:r w:rsidDel="00E001F4">
          <w:delText>label</w:delText>
        </w:r>
        <w:r w:rsidDel="00E001F4">
          <w:rPr>
            <w:rFonts w:hint="eastAsia"/>
          </w:rPr>
          <w:delText>s</w:delText>
        </w:r>
      </w:del>
      <w:r>
        <w:rPr>
          <w:rFonts w:hint="eastAsia"/>
        </w:rPr>
        <w:t xml:space="preserve"> are hidden</w:t>
      </w:r>
    </w:p>
    <w:p w:rsidR="00000000" w:rsidRDefault="00910414">
      <w:pPr>
        <w:ind w:firstLine="420"/>
        <w:pPrChange w:id="651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000000" w:rsidRDefault="00997185">
      <w:pPr>
        <w:ind w:firstLine="420"/>
        <w:pPrChange w:id="652" w:author="Duong Duc Hien" w:date="2013-10-12T16:43:00Z">
          <w:pPr>
            <w:pStyle w:val="ListParagraph"/>
            <w:numPr>
              <w:numId w:val="10"/>
            </w:numPr>
            <w:ind w:left="780" w:firstLineChars="0" w:hanging="360"/>
          </w:pPr>
        </w:pPrChange>
      </w:pPr>
      <w:ins w:id="653" w:author="Duong Duc Hien" w:date="2013-10-12T16:44:00Z">
        <w:r>
          <w:tab/>
        </w:r>
      </w:ins>
      <w:ins w:id="654" w:author="Duong Duc Hien" w:date="2013-10-17T12:21:00Z">
        <w:r w:rsidR="007852C9">
          <w:t xml:space="preserve">1. </w:t>
        </w:r>
      </w:ins>
      <w:r w:rsidR="00910414">
        <w:rPr>
          <w:rFonts w:hint="eastAsia"/>
        </w:rPr>
        <w:t xml:space="preserve">Scientist </w:t>
      </w:r>
      <w:ins w:id="655" w:author="Duong Duc Hien" w:date="2013-10-12T16:30:00Z">
        <w:r w:rsidR="00C90788">
          <w:t>requests</w:t>
        </w:r>
      </w:ins>
      <w:ins w:id="656" w:author="Duong Duc Hien" w:date="2013-10-12T16:31:00Z">
        <w:r w:rsidR="00C90788">
          <w:t xml:space="preserve"> to hide values on X and Y Axes.</w:t>
        </w:r>
      </w:ins>
      <w:del w:id="657" w:author="Duong Duc Hien" w:date="2013-10-12T16:30:00Z">
        <w:r w:rsidR="00910414" w:rsidDel="00C90788">
          <w:rPr>
            <w:rFonts w:hint="eastAsia"/>
          </w:rPr>
          <w:delText xml:space="preserve">click </w:delText>
        </w:r>
        <w:r w:rsidR="00910414" w:rsidDel="00C90788">
          <w:delText>“</w:delText>
        </w:r>
        <w:r w:rsidR="00910414" w:rsidDel="00C90788">
          <w:rPr>
            <w:rFonts w:hint="eastAsia"/>
          </w:rPr>
          <w:delText>Hide</w:delText>
        </w:r>
        <w:r w:rsidR="00910414" w:rsidDel="00C90788">
          <w:delText>x and y axis label</w:delText>
        </w:r>
        <w:r w:rsidR="00910414" w:rsidDel="00C90788">
          <w:rPr>
            <w:rFonts w:hint="eastAsia"/>
          </w:rPr>
          <w:delText>s</w:delText>
        </w:r>
        <w:r w:rsidR="00910414" w:rsidDel="00C90788">
          <w:delText>”</w:delText>
        </w:r>
        <w:r w:rsidR="00910414" w:rsidDel="00C90788">
          <w:rPr>
            <w:rFonts w:hint="eastAsia"/>
          </w:rPr>
          <w:delText xml:space="preserve"> button</w:delText>
        </w:r>
      </w:del>
    </w:p>
    <w:p w:rsidR="00000000" w:rsidRDefault="00997185">
      <w:pPr>
        <w:ind w:firstLine="420"/>
        <w:pPrChange w:id="658" w:author="Duong Duc Hien" w:date="2013-10-12T16:43:00Z">
          <w:pPr>
            <w:pStyle w:val="ListParagraph"/>
            <w:numPr>
              <w:numId w:val="10"/>
            </w:numPr>
            <w:ind w:left="780" w:firstLineChars="0" w:hanging="360"/>
          </w:pPr>
        </w:pPrChange>
      </w:pPr>
      <w:ins w:id="659" w:author="Duong Duc Hien" w:date="2013-10-12T16:44:00Z">
        <w:r>
          <w:tab/>
        </w:r>
      </w:ins>
      <w:ins w:id="660" w:author="Duong Duc Hien" w:date="2013-10-17T12:21:00Z">
        <w:r w:rsidR="007852C9">
          <w:t xml:space="preserve">2. </w:t>
        </w:r>
      </w:ins>
      <w:r w:rsidR="00910414">
        <w:rPr>
          <w:rFonts w:hint="eastAsia"/>
        </w:rPr>
        <w:t>System hides</w:t>
      </w:r>
      <w:ins w:id="661" w:author="Duong Duc Hien" w:date="2013-10-17T12:22:00Z">
        <w:r w:rsidR="00E001F4">
          <w:t xml:space="preserve"> X</w:t>
        </w:r>
      </w:ins>
      <w:del w:id="662" w:author="Duong Duc Hien" w:date="2013-10-17T12:22:00Z">
        <w:r w:rsidR="00910414" w:rsidDel="00E001F4">
          <w:delText>x</w:delText>
        </w:r>
      </w:del>
      <w:r w:rsidR="00910414">
        <w:t xml:space="preserve"> and </w:t>
      </w:r>
      <w:ins w:id="663" w:author="Duong Duc Hien" w:date="2013-10-17T12:22:00Z">
        <w:r w:rsidR="00E001F4">
          <w:t>Y</w:t>
        </w:r>
      </w:ins>
      <w:del w:id="664" w:author="Duong Duc Hien" w:date="2013-10-17T12:22:00Z">
        <w:r w:rsidR="00910414" w:rsidDel="00E001F4">
          <w:delText>y</w:delText>
        </w:r>
      </w:del>
      <w:r w:rsidR="00910414">
        <w:t xml:space="preserve"> axis</w:t>
      </w:r>
      <w:r w:rsidR="006B1D56">
        <w:t xml:space="preserve"> </w:t>
      </w:r>
      <w:ins w:id="665" w:author="Duong Duc Hien" w:date="2013-10-17T12:22:00Z">
        <w:r w:rsidR="00E001F4">
          <w:t>values</w:t>
        </w:r>
      </w:ins>
      <w:del w:id="666" w:author="Duong Duc Hien" w:date="2013-10-17T12:22:00Z">
        <w:r w:rsidR="00910414" w:rsidDel="00E001F4">
          <w:delText>label</w:delText>
        </w:r>
        <w:r w:rsidR="00910414" w:rsidDel="00E001F4">
          <w:rPr>
            <w:rFonts w:hint="eastAsia"/>
          </w:rPr>
          <w:delText>s</w:delText>
        </w:r>
      </w:del>
      <w:ins w:id="667" w:author="Duong Duc Hien" w:date="2013-10-12T16:32:00Z">
        <w:r w:rsidR="00C90788">
          <w:t>.</w:t>
        </w:r>
      </w:ins>
      <w:del w:id="668" w:author="Duong Duc Hien" w:date="2013-10-12T16:32:00Z">
        <w:r w:rsidR="00910414" w:rsidDel="00C90788">
          <w:rPr>
            <w:rFonts w:hint="eastAsia"/>
          </w:rPr>
          <w:delText>on Cartesian plot</w:delText>
        </w:r>
      </w:del>
    </w:p>
    <w:p w:rsidR="00000000" w:rsidRDefault="0032405C">
      <w:pPr>
        <w:ind w:firstLine="420"/>
        <w:rPr>
          <w:ins w:id="669" w:author="Duong Duc Hien" w:date="2013-10-12T16:44:00Z"/>
        </w:rPr>
        <w:pPrChange w:id="670" w:author="Duong Duc Hien" w:date="2013-10-12T16:43:00Z">
          <w:pPr>
            <w:pStyle w:val="Heading2"/>
          </w:pPr>
        </w:pPrChange>
      </w:pPr>
    </w:p>
    <w:p w:rsidR="00000000" w:rsidRDefault="00DD18EA">
      <w:pPr>
        <w:pStyle w:val="Heading3"/>
        <w:pPrChange w:id="671" w:author="LINGLONG ZHU" w:date="2013-10-16T21:35:00Z">
          <w:pPr>
            <w:pStyle w:val="Heading2"/>
          </w:pPr>
        </w:pPrChange>
      </w:pPr>
      <w:bookmarkStart w:id="672" w:name="_Toc369818408"/>
      <w:r w:rsidRPr="00DD18EA">
        <w:rPr>
          <w:rPrChange w:id="673" w:author="Duong Duc Hien" w:date="2013-10-12T16:44:00Z">
            <w:rPr>
              <w:b w:val="0"/>
              <w:bCs w:val="0"/>
            </w:rPr>
          </w:rPrChange>
        </w:rPr>
        <w:t>Use Case 1</w:t>
      </w:r>
      <w:ins w:id="674" w:author="LINGLONG ZHU" w:date="2013-10-16T21:35:00Z">
        <w:r w:rsidR="003527AF">
          <w:t>2</w:t>
        </w:r>
      </w:ins>
      <w:del w:id="675" w:author="LINGLONG ZHU" w:date="2013-10-16T21:35:00Z">
        <w:r w:rsidRPr="00DD18EA">
          <w:rPr>
            <w:rPrChange w:id="676" w:author="Duong Duc Hien" w:date="2013-10-12T16:44:00Z">
              <w:rPr>
                <w:b w:val="0"/>
                <w:bCs w:val="0"/>
              </w:rPr>
            </w:rPrChange>
          </w:rPr>
          <w:delText>1</w:delText>
        </w:r>
      </w:del>
      <w:r w:rsidRPr="00DD18EA">
        <w:rPr>
          <w:rPrChange w:id="677" w:author="Duong Duc Hien" w:date="2013-10-12T16:44:00Z">
            <w:rPr>
              <w:b w:val="0"/>
              <w:bCs w:val="0"/>
            </w:rPr>
          </w:rPrChange>
        </w:rPr>
        <w:t>: Show</w:t>
      </w:r>
      <w:r w:rsidR="00EC4DDF">
        <w:t xml:space="preserve"> </w:t>
      </w:r>
      <w:ins w:id="678" w:author="Duong Duc Hien" w:date="2013-10-12T16:39:00Z">
        <w:r w:rsidRPr="00DD18EA">
          <w:rPr>
            <w:rPrChange w:id="679" w:author="Duong Duc Hien" w:date="2013-10-12T16:44:00Z">
              <w:rPr>
                <w:b w:val="0"/>
                <w:bCs w:val="0"/>
              </w:rPr>
            </w:rPrChange>
          </w:rPr>
          <w:t>B</w:t>
        </w:r>
      </w:ins>
      <w:del w:id="680" w:author="Duong Duc Hien" w:date="2013-10-12T16:39:00Z">
        <w:r w:rsidRPr="00DD18EA">
          <w:rPr>
            <w:rPrChange w:id="681" w:author="Duong Duc Hien" w:date="2013-10-12T16:44:00Z">
              <w:rPr>
                <w:b w:val="0"/>
                <w:bCs w:val="0"/>
              </w:rPr>
            </w:rPrChange>
          </w:rPr>
          <w:delText>b</w:delText>
        </w:r>
      </w:del>
      <w:r w:rsidRPr="00DD18EA">
        <w:rPr>
          <w:rPrChange w:id="682" w:author="Duong Duc Hien" w:date="2013-10-12T16:44:00Z">
            <w:rPr>
              <w:b w:val="0"/>
              <w:bCs w:val="0"/>
            </w:rPr>
          </w:rPrChange>
        </w:rPr>
        <w:t xml:space="preserve">ackground </w:t>
      </w:r>
      <w:ins w:id="683" w:author="Duong Duc Hien" w:date="2013-10-12T16:39:00Z">
        <w:r w:rsidRPr="00DD18EA">
          <w:rPr>
            <w:rPrChange w:id="684" w:author="Duong Duc Hien" w:date="2013-10-12T16:44:00Z">
              <w:rPr>
                <w:b w:val="0"/>
                <w:bCs w:val="0"/>
              </w:rPr>
            </w:rPrChange>
          </w:rPr>
          <w:t>H</w:t>
        </w:r>
      </w:ins>
      <w:del w:id="685" w:author="Duong Duc Hien" w:date="2013-10-12T16:39:00Z">
        <w:r w:rsidRPr="00DD18EA">
          <w:rPr>
            <w:rPrChange w:id="686" w:author="Duong Duc Hien" w:date="2013-10-12T16:44:00Z">
              <w:rPr>
                <w:b w:val="0"/>
                <w:bCs w:val="0"/>
              </w:rPr>
            </w:rPrChange>
          </w:rPr>
          <w:delText>h</w:delText>
        </w:r>
      </w:del>
      <w:r w:rsidRPr="00DD18EA">
        <w:rPr>
          <w:rPrChange w:id="687" w:author="Duong Duc Hien" w:date="2013-10-12T16:44:00Z">
            <w:rPr>
              <w:b w:val="0"/>
              <w:bCs w:val="0"/>
            </w:rPr>
          </w:rPrChange>
        </w:rPr>
        <w:t xml:space="preserve">orizontal </w:t>
      </w:r>
      <w:ins w:id="688" w:author="Duong Duc Hien" w:date="2013-10-12T16:39:00Z">
        <w:r w:rsidRPr="00DD18EA">
          <w:rPr>
            <w:rPrChange w:id="689" w:author="Duong Duc Hien" w:date="2013-10-12T16:44:00Z">
              <w:rPr>
                <w:b w:val="0"/>
                <w:bCs w:val="0"/>
              </w:rPr>
            </w:rPrChange>
          </w:rPr>
          <w:t>L</w:t>
        </w:r>
      </w:ins>
      <w:del w:id="690" w:author="Duong Duc Hien" w:date="2013-10-12T16:39:00Z">
        <w:r w:rsidRPr="00DD18EA">
          <w:rPr>
            <w:rPrChange w:id="691" w:author="Duong Duc Hien" w:date="2013-10-12T16:44:00Z">
              <w:rPr>
                <w:b w:val="0"/>
                <w:bCs w:val="0"/>
              </w:rPr>
            </w:rPrChange>
          </w:rPr>
          <w:delText>l</w:delText>
        </w:r>
      </w:del>
      <w:r w:rsidRPr="00DD18EA">
        <w:rPr>
          <w:rPrChange w:id="692" w:author="Duong Duc Hien" w:date="2013-10-12T16:44:00Z">
            <w:rPr>
              <w:b w:val="0"/>
              <w:bCs w:val="0"/>
            </w:rPr>
          </w:rPrChange>
        </w:rPr>
        <w:t>ines</w:t>
      </w:r>
      <w:bookmarkEnd w:id="672"/>
    </w:p>
    <w:p w:rsidR="00000000" w:rsidRDefault="00910414">
      <w:pPr>
        <w:ind w:firstLine="420"/>
        <w:pPrChange w:id="693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910414" w:rsidRDefault="00997185" w:rsidP="00910414">
      <w:pPr>
        <w:ind w:firstLine="420"/>
      </w:pPr>
      <w:ins w:id="694" w:author="Duong Duc Hien" w:date="2013-10-12T16:44:00Z">
        <w:r>
          <w:tab/>
        </w:r>
      </w:ins>
      <w:r w:rsidR="00910414">
        <w:rPr>
          <w:rFonts w:hint="eastAsia"/>
        </w:rPr>
        <w:t>Initiated by Scientist</w:t>
      </w:r>
    </w:p>
    <w:p w:rsidR="00000000" w:rsidRDefault="00910414">
      <w:pPr>
        <w:ind w:firstLine="420"/>
        <w:rPr>
          <w:del w:id="695" w:author="Duong Duc Hien" w:date="2013-10-12T16:33:00Z"/>
        </w:rPr>
        <w:pPrChange w:id="696" w:author="Duong Duc Hien" w:date="2013-10-12T16:43:00Z">
          <w:pPr>
            <w:pStyle w:val="Heading3"/>
          </w:pPr>
        </w:pPrChange>
      </w:pPr>
      <w:r>
        <w:rPr>
          <w:rFonts w:hint="eastAsia"/>
        </w:rPr>
        <w:lastRenderedPageBreak/>
        <w:t xml:space="preserve">Entry Condition: </w:t>
      </w:r>
    </w:p>
    <w:p w:rsidR="00000000" w:rsidRDefault="00910414">
      <w:pPr>
        <w:ind w:firstLine="420"/>
        <w:pPrChange w:id="697" w:author="Duong Duc Hien" w:date="2013-10-12T16:43:00Z">
          <w:pPr>
            <w:pStyle w:val="ListParagraph"/>
            <w:numPr>
              <w:numId w:val="11"/>
            </w:numPr>
            <w:ind w:left="780" w:firstLineChars="0" w:hanging="360"/>
          </w:pPr>
        </w:pPrChange>
      </w:pPr>
      <w:del w:id="698" w:author="Duong Duc Hien" w:date="2013-10-12T16:33:00Z">
        <w:r w:rsidDel="00C90788">
          <w:rPr>
            <w:rFonts w:hint="eastAsia"/>
          </w:rPr>
          <w:delText xml:space="preserve">Cartesian plot is displayed </w:delText>
        </w:r>
      </w:del>
    </w:p>
    <w:p w:rsidR="00000000" w:rsidRDefault="00997185">
      <w:pPr>
        <w:ind w:firstLine="420"/>
        <w:pPrChange w:id="699" w:author="Duong Duc Hien" w:date="2013-10-12T16:43:00Z">
          <w:pPr>
            <w:pStyle w:val="ListParagraph"/>
            <w:numPr>
              <w:numId w:val="11"/>
            </w:numPr>
            <w:ind w:left="780" w:firstLineChars="0" w:hanging="360"/>
          </w:pPr>
        </w:pPrChange>
      </w:pPr>
      <w:ins w:id="700" w:author="Duong Duc Hien" w:date="2013-10-12T16:44:00Z">
        <w:r>
          <w:tab/>
        </w:r>
      </w:ins>
      <w:del w:id="701" w:author="Duong Duc Hien" w:date="2013-10-12T16:44:00Z">
        <w:r w:rsidR="00910414" w:rsidDel="00997185">
          <w:delText>b</w:delText>
        </w:r>
      </w:del>
      <w:ins w:id="702" w:author="Duong Duc Hien" w:date="2013-10-12T16:44:00Z">
        <w:r>
          <w:t>B</w:t>
        </w:r>
      </w:ins>
      <w:r w:rsidR="00910414">
        <w:t>ackground horizontal lines</w:t>
      </w:r>
      <w:r w:rsidR="00910414">
        <w:rPr>
          <w:rFonts w:hint="eastAsia"/>
        </w:rPr>
        <w:t xml:space="preserve"> are hidden</w:t>
      </w:r>
    </w:p>
    <w:p w:rsidR="00000000" w:rsidRDefault="00910414">
      <w:pPr>
        <w:ind w:firstLine="420"/>
        <w:pPrChange w:id="703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000000" w:rsidRDefault="00910414">
      <w:pPr>
        <w:ind w:firstLine="420"/>
        <w:pPrChange w:id="704" w:author="Duong Duc Hien" w:date="2013-10-12T16:43:00Z">
          <w:pPr/>
        </w:pPrChange>
      </w:pPr>
      <w:r>
        <w:rPr>
          <w:rFonts w:hint="eastAsia"/>
        </w:rPr>
        <w:tab/>
        <w:t>B</w:t>
      </w:r>
      <w:r>
        <w:t>ackground horizontal lines</w:t>
      </w:r>
      <w:r w:rsidR="00D1750E">
        <w:t xml:space="preserve"> </w:t>
      </w:r>
      <w:r>
        <w:rPr>
          <w:rFonts w:hint="eastAsia"/>
        </w:rPr>
        <w:t>are shown</w:t>
      </w:r>
      <w:ins w:id="705" w:author="Duong Duc Hien" w:date="2013-10-12T16:33:00Z">
        <w:r w:rsidR="00C90788">
          <w:t>.</w:t>
        </w:r>
      </w:ins>
      <w:del w:id="706" w:author="Duong Duc Hien" w:date="2013-10-12T16:33:00Z">
        <w:r w:rsidDel="00C90788">
          <w:rPr>
            <w:rFonts w:hint="eastAsia"/>
          </w:rPr>
          <w:delText xml:space="preserve"> on Cartesian plot</w:delText>
        </w:r>
      </w:del>
    </w:p>
    <w:p w:rsidR="00000000" w:rsidRDefault="00910414">
      <w:pPr>
        <w:ind w:firstLine="420"/>
        <w:pPrChange w:id="707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000000" w:rsidRDefault="009B3F1D">
      <w:pPr>
        <w:ind w:firstLine="420"/>
        <w:pPrChange w:id="708" w:author="Duong Duc Hien" w:date="2013-10-12T16:43:00Z">
          <w:pPr>
            <w:pStyle w:val="ListParagraph"/>
            <w:numPr>
              <w:numId w:val="12"/>
            </w:numPr>
            <w:ind w:left="780" w:firstLineChars="0" w:hanging="360"/>
          </w:pPr>
        </w:pPrChange>
      </w:pPr>
      <w:ins w:id="709" w:author="Duong Duc Hien" w:date="2013-10-17T12:23:00Z">
        <w:r>
          <w:tab/>
          <w:t xml:space="preserve">1. </w:t>
        </w:r>
      </w:ins>
      <w:r w:rsidR="00910414">
        <w:rPr>
          <w:rFonts w:hint="eastAsia"/>
        </w:rPr>
        <w:t>Scientist</w:t>
      </w:r>
      <w:ins w:id="710" w:author="Duong Duc Hien" w:date="2013-10-17T12:23:00Z">
        <w:r>
          <w:t xml:space="preserve"> requests</w:t>
        </w:r>
      </w:ins>
      <w:r w:rsidR="00D1750E">
        <w:t xml:space="preserve"> </w:t>
      </w:r>
      <w:ins w:id="711" w:author="Duong Duc Hien" w:date="2013-10-12T16:33:00Z">
        <w:r w:rsidR="00C90788">
          <w:t>to show background horizontal lines.</w:t>
        </w:r>
      </w:ins>
      <w:del w:id="712" w:author="Duong Duc Hien" w:date="2013-10-12T16:33:00Z">
        <w:r w:rsidR="00910414" w:rsidDel="00C90788">
          <w:rPr>
            <w:rFonts w:hint="eastAsia"/>
          </w:rPr>
          <w:delText xml:space="preserve">click </w:delText>
        </w:r>
        <w:r w:rsidR="00910414" w:rsidDel="00C90788">
          <w:delText>“</w:delText>
        </w:r>
        <w:r w:rsidR="00910414" w:rsidDel="00C90788">
          <w:rPr>
            <w:rFonts w:hint="eastAsia"/>
          </w:rPr>
          <w:delText xml:space="preserve">Show </w:delText>
        </w:r>
        <w:r w:rsidR="00910414" w:rsidDel="00C90788">
          <w:delText>background horizontal lines”</w:delText>
        </w:r>
        <w:r w:rsidR="00910414" w:rsidDel="00C90788">
          <w:rPr>
            <w:rFonts w:hint="eastAsia"/>
          </w:rPr>
          <w:delText xml:space="preserve"> button</w:delText>
        </w:r>
      </w:del>
    </w:p>
    <w:p w:rsidR="00000000" w:rsidRDefault="00997185">
      <w:pPr>
        <w:ind w:firstLine="420"/>
        <w:pPrChange w:id="713" w:author="Duong Duc Hien" w:date="2013-10-12T16:43:00Z">
          <w:pPr>
            <w:pStyle w:val="ListParagraph"/>
            <w:numPr>
              <w:numId w:val="12"/>
            </w:numPr>
            <w:ind w:left="780" w:firstLineChars="0" w:hanging="360"/>
          </w:pPr>
        </w:pPrChange>
      </w:pPr>
      <w:ins w:id="714" w:author="Duong Duc Hien" w:date="2013-10-12T16:44:00Z">
        <w:r>
          <w:tab/>
        </w:r>
      </w:ins>
      <w:ins w:id="715" w:author="Duong Duc Hien" w:date="2013-10-17T12:23:00Z">
        <w:r w:rsidR="009B3F1D">
          <w:t xml:space="preserve">2. </w:t>
        </w:r>
      </w:ins>
      <w:r w:rsidR="00910414">
        <w:rPr>
          <w:rFonts w:hint="eastAsia"/>
        </w:rPr>
        <w:t>System show</w:t>
      </w:r>
      <w:ins w:id="716" w:author="Duong Duc Hien" w:date="2013-10-12T16:34:00Z">
        <w:r w:rsidR="00C90788">
          <w:t xml:space="preserve">s </w:t>
        </w:r>
      </w:ins>
      <w:r w:rsidR="00910414">
        <w:t>background horizontal lines</w:t>
      </w:r>
      <w:ins w:id="717" w:author="Duong Duc Hien" w:date="2013-10-12T16:34:00Z">
        <w:r w:rsidR="00C90788">
          <w:t>.</w:t>
        </w:r>
      </w:ins>
      <w:del w:id="718" w:author="Duong Duc Hien" w:date="2013-10-12T16:34:00Z">
        <w:r w:rsidR="00910414" w:rsidDel="00C90788">
          <w:rPr>
            <w:rFonts w:hint="eastAsia"/>
          </w:rPr>
          <w:delText>on Cartesian plot</w:delText>
        </w:r>
      </w:del>
    </w:p>
    <w:p w:rsidR="00000000" w:rsidRDefault="0032405C">
      <w:pPr>
        <w:ind w:firstLine="420"/>
        <w:rPr>
          <w:ins w:id="719" w:author="Duong Duc Hien" w:date="2013-10-12T16:44:00Z"/>
        </w:rPr>
        <w:pPrChange w:id="720" w:author="Duong Duc Hien" w:date="2013-10-12T16:43:00Z">
          <w:pPr>
            <w:pStyle w:val="Heading2"/>
          </w:pPr>
        </w:pPrChange>
      </w:pPr>
    </w:p>
    <w:p w:rsidR="00000000" w:rsidRDefault="00DD18EA">
      <w:pPr>
        <w:pStyle w:val="Heading3"/>
        <w:pPrChange w:id="721" w:author="LINGLONG ZHU" w:date="2013-10-16T21:35:00Z">
          <w:pPr>
            <w:pStyle w:val="Heading2"/>
          </w:pPr>
        </w:pPrChange>
      </w:pPr>
      <w:bookmarkStart w:id="722" w:name="_Toc369818409"/>
      <w:r w:rsidRPr="00DD18EA">
        <w:rPr>
          <w:rPrChange w:id="723" w:author="Duong Duc Hien" w:date="2013-10-12T16:44:00Z">
            <w:rPr>
              <w:b w:val="0"/>
              <w:bCs w:val="0"/>
            </w:rPr>
          </w:rPrChange>
        </w:rPr>
        <w:t>Use Case 1</w:t>
      </w:r>
      <w:ins w:id="724" w:author="LINGLONG ZHU" w:date="2013-10-16T21:35:00Z">
        <w:r w:rsidR="003527AF">
          <w:t>3</w:t>
        </w:r>
      </w:ins>
      <w:del w:id="725" w:author="LINGLONG ZHU" w:date="2013-10-16T21:35:00Z">
        <w:r w:rsidRPr="00DD18EA">
          <w:rPr>
            <w:rPrChange w:id="726" w:author="Duong Duc Hien" w:date="2013-10-12T16:44:00Z">
              <w:rPr>
                <w:b w:val="0"/>
                <w:bCs w:val="0"/>
              </w:rPr>
            </w:rPrChange>
          </w:rPr>
          <w:delText>2</w:delText>
        </w:r>
      </w:del>
      <w:r w:rsidRPr="00DD18EA">
        <w:rPr>
          <w:rPrChange w:id="727" w:author="Duong Duc Hien" w:date="2013-10-12T16:44:00Z">
            <w:rPr>
              <w:b w:val="0"/>
              <w:bCs w:val="0"/>
            </w:rPr>
          </w:rPrChange>
        </w:rPr>
        <w:t>: Hide</w:t>
      </w:r>
      <w:r w:rsidR="00915DF8">
        <w:t xml:space="preserve"> </w:t>
      </w:r>
      <w:ins w:id="728" w:author="Duong Duc Hien" w:date="2013-10-12T16:39:00Z">
        <w:r w:rsidRPr="00DD18EA">
          <w:rPr>
            <w:rPrChange w:id="729" w:author="Duong Duc Hien" w:date="2013-10-12T16:44:00Z">
              <w:rPr>
                <w:b w:val="0"/>
                <w:bCs w:val="0"/>
              </w:rPr>
            </w:rPrChange>
          </w:rPr>
          <w:t>B</w:t>
        </w:r>
      </w:ins>
      <w:del w:id="730" w:author="Duong Duc Hien" w:date="2013-10-12T16:39:00Z">
        <w:r w:rsidRPr="00DD18EA">
          <w:rPr>
            <w:rPrChange w:id="731" w:author="Duong Duc Hien" w:date="2013-10-12T16:44:00Z">
              <w:rPr>
                <w:b w:val="0"/>
                <w:bCs w:val="0"/>
              </w:rPr>
            </w:rPrChange>
          </w:rPr>
          <w:delText>b</w:delText>
        </w:r>
      </w:del>
      <w:r w:rsidRPr="00DD18EA">
        <w:rPr>
          <w:rPrChange w:id="732" w:author="Duong Duc Hien" w:date="2013-10-12T16:44:00Z">
            <w:rPr>
              <w:b w:val="0"/>
              <w:bCs w:val="0"/>
            </w:rPr>
          </w:rPrChange>
        </w:rPr>
        <w:t xml:space="preserve">ackground </w:t>
      </w:r>
      <w:ins w:id="733" w:author="Duong Duc Hien" w:date="2013-10-12T16:39:00Z">
        <w:r w:rsidRPr="00DD18EA">
          <w:rPr>
            <w:rPrChange w:id="734" w:author="Duong Duc Hien" w:date="2013-10-12T16:44:00Z">
              <w:rPr>
                <w:b w:val="0"/>
                <w:bCs w:val="0"/>
              </w:rPr>
            </w:rPrChange>
          </w:rPr>
          <w:t>H</w:t>
        </w:r>
      </w:ins>
      <w:del w:id="735" w:author="Duong Duc Hien" w:date="2013-10-12T16:39:00Z">
        <w:r w:rsidRPr="00DD18EA">
          <w:rPr>
            <w:rPrChange w:id="736" w:author="Duong Duc Hien" w:date="2013-10-12T16:44:00Z">
              <w:rPr>
                <w:b w:val="0"/>
                <w:bCs w:val="0"/>
              </w:rPr>
            </w:rPrChange>
          </w:rPr>
          <w:delText>h</w:delText>
        </w:r>
      </w:del>
      <w:r w:rsidRPr="00DD18EA">
        <w:rPr>
          <w:rPrChange w:id="737" w:author="Duong Duc Hien" w:date="2013-10-12T16:44:00Z">
            <w:rPr>
              <w:b w:val="0"/>
              <w:bCs w:val="0"/>
            </w:rPr>
          </w:rPrChange>
        </w:rPr>
        <w:t xml:space="preserve">orizontal </w:t>
      </w:r>
      <w:ins w:id="738" w:author="Duong Duc Hien" w:date="2013-10-12T16:39:00Z">
        <w:r w:rsidRPr="00DD18EA">
          <w:rPr>
            <w:rPrChange w:id="739" w:author="Duong Duc Hien" w:date="2013-10-12T16:44:00Z">
              <w:rPr>
                <w:b w:val="0"/>
                <w:bCs w:val="0"/>
              </w:rPr>
            </w:rPrChange>
          </w:rPr>
          <w:t>L</w:t>
        </w:r>
      </w:ins>
      <w:del w:id="740" w:author="Duong Duc Hien" w:date="2013-10-12T16:39:00Z">
        <w:r w:rsidRPr="00DD18EA">
          <w:rPr>
            <w:rPrChange w:id="741" w:author="Duong Duc Hien" w:date="2013-10-12T16:44:00Z">
              <w:rPr>
                <w:b w:val="0"/>
                <w:bCs w:val="0"/>
              </w:rPr>
            </w:rPrChange>
          </w:rPr>
          <w:delText>l</w:delText>
        </w:r>
      </w:del>
      <w:r w:rsidRPr="00DD18EA">
        <w:rPr>
          <w:rPrChange w:id="742" w:author="Duong Duc Hien" w:date="2013-10-12T16:44:00Z">
            <w:rPr>
              <w:b w:val="0"/>
              <w:bCs w:val="0"/>
            </w:rPr>
          </w:rPrChange>
        </w:rPr>
        <w:t>ines</w:t>
      </w:r>
      <w:bookmarkEnd w:id="722"/>
    </w:p>
    <w:p w:rsidR="00000000" w:rsidRDefault="00910414">
      <w:pPr>
        <w:ind w:firstLine="420"/>
        <w:pPrChange w:id="743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910414" w:rsidRDefault="00997185" w:rsidP="00910414">
      <w:pPr>
        <w:ind w:firstLine="420"/>
      </w:pPr>
      <w:ins w:id="744" w:author="Duong Duc Hien" w:date="2013-10-12T16:44:00Z">
        <w:r>
          <w:tab/>
        </w:r>
      </w:ins>
      <w:r w:rsidR="00910414">
        <w:rPr>
          <w:rFonts w:hint="eastAsia"/>
        </w:rPr>
        <w:t>Initiated by Scientist</w:t>
      </w:r>
    </w:p>
    <w:p w:rsidR="00000000" w:rsidRDefault="00910414">
      <w:pPr>
        <w:ind w:firstLine="420"/>
        <w:pPrChange w:id="745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000000" w:rsidRDefault="00997185">
      <w:pPr>
        <w:ind w:firstLine="420"/>
        <w:rPr>
          <w:del w:id="746" w:author="Duong Duc Hien" w:date="2013-10-12T16:32:00Z"/>
        </w:rPr>
        <w:pPrChange w:id="747" w:author="Duong Duc Hien" w:date="2013-10-12T16:43:00Z">
          <w:pPr>
            <w:pStyle w:val="ListParagraph"/>
            <w:numPr>
              <w:numId w:val="13"/>
            </w:numPr>
            <w:ind w:left="780" w:firstLineChars="0" w:hanging="360"/>
          </w:pPr>
        </w:pPrChange>
      </w:pPr>
      <w:ins w:id="748" w:author="Duong Duc Hien" w:date="2013-10-12T16:44:00Z">
        <w:r>
          <w:tab/>
        </w:r>
      </w:ins>
      <w:del w:id="749" w:author="Duong Duc Hien" w:date="2013-10-12T16:32:00Z">
        <w:r w:rsidR="00910414" w:rsidDel="00C90788">
          <w:rPr>
            <w:rFonts w:hint="eastAsia"/>
          </w:rPr>
          <w:delText xml:space="preserve">Cartesian plot is displayed </w:delText>
        </w:r>
      </w:del>
    </w:p>
    <w:p w:rsidR="00000000" w:rsidRDefault="009807D8">
      <w:pPr>
        <w:ind w:firstLine="420"/>
        <w:pPrChange w:id="750" w:author="Duong Duc Hien" w:date="2013-10-12T16:43:00Z">
          <w:pPr>
            <w:pStyle w:val="ListParagraph"/>
            <w:numPr>
              <w:numId w:val="13"/>
            </w:numPr>
            <w:ind w:left="780" w:firstLineChars="0" w:hanging="360"/>
          </w:pPr>
        </w:pPrChange>
      </w:pPr>
      <w:del w:id="751" w:author="Duong Duc Hien" w:date="2013-10-12T16:32:00Z">
        <w:r w:rsidDel="00C90788">
          <w:delText>b</w:delText>
        </w:r>
      </w:del>
      <w:ins w:id="752" w:author="Duong Duc Hien" w:date="2013-10-12T16:32:00Z">
        <w:r w:rsidR="00C90788">
          <w:t>B</w:t>
        </w:r>
      </w:ins>
      <w:r>
        <w:t>ackground horizontal lines</w:t>
      </w:r>
      <w:r w:rsidR="00910414">
        <w:rPr>
          <w:rFonts w:hint="eastAsia"/>
        </w:rPr>
        <w:t xml:space="preserve"> are shown</w:t>
      </w:r>
    </w:p>
    <w:p w:rsidR="00000000" w:rsidRDefault="00910414">
      <w:pPr>
        <w:ind w:firstLine="420"/>
        <w:pPrChange w:id="753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000000" w:rsidRDefault="00910414">
      <w:pPr>
        <w:ind w:firstLine="420"/>
        <w:pPrChange w:id="754" w:author="Duong Duc Hien" w:date="2013-10-12T16:43:00Z">
          <w:pPr/>
        </w:pPrChange>
      </w:pPr>
      <w:r>
        <w:rPr>
          <w:rFonts w:hint="eastAsia"/>
        </w:rPr>
        <w:tab/>
      </w:r>
      <w:r w:rsidR="009807D8">
        <w:rPr>
          <w:rFonts w:hint="eastAsia"/>
        </w:rPr>
        <w:t>B</w:t>
      </w:r>
      <w:r w:rsidR="009807D8">
        <w:t>ackground horizontal lines</w:t>
      </w:r>
      <w:r>
        <w:rPr>
          <w:rFonts w:hint="eastAsia"/>
        </w:rPr>
        <w:t xml:space="preserve"> are hidden</w:t>
      </w:r>
    </w:p>
    <w:p w:rsidR="00000000" w:rsidRDefault="00910414">
      <w:pPr>
        <w:ind w:firstLine="420"/>
        <w:pPrChange w:id="755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000000" w:rsidRDefault="00910414">
      <w:pPr>
        <w:ind w:firstLine="420"/>
        <w:pPrChange w:id="756" w:author="Duong Duc Hien" w:date="2013-10-12T16:43:00Z">
          <w:pPr>
            <w:pStyle w:val="ListParagraph"/>
            <w:numPr>
              <w:numId w:val="14"/>
            </w:numPr>
            <w:ind w:left="780" w:firstLineChars="0" w:hanging="360"/>
          </w:pPr>
        </w:pPrChange>
      </w:pPr>
      <w:del w:id="757" w:author="Duong Duc Hien" w:date="2013-10-12T16:44:00Z">
        <w:r w:rsidDel="00997185">
          <w:rPr>
            <w:rFonts w:hint="eastAsia"/>
          </w:rPr>
          <w:delText xml:space="preserve">Scientist </w:delText>
        </w:r>
      </w:del>
      <w:ins w:id="758" w:author="Duong Duc Hien" w:date="2013-10-12T16:44:00Z">
        <w:r w:rsidR="00997185">
          <w:tab/>
        </w:r>
      </w:ins>
      <w:ins w:id="759" w:author="Duong Duc Hien" w:date="2013-10-17T12:23:00Z">
        <w:r w:rsidR="009B3F1D">
          <w:t xml:space="preserve">1. </w:t>
        </w:r>
      </w:ins>
      <w:ins w:id="760" w:author="Duong Duc Hien" w:date="2013-10-12T16:44:00Z">
        <w:r w:rsidR="00997185">
          <w:t>S</w:t>
        </w:r>
        <w:r w:rsidR="00997185">
          <w:rPr>
            <w:rFonts w:hint="eastAsia"/>
          </w:rPr>
          <w:t xml:space="preserve">cientist </w:t>
        </w:r>
      </w:ins>
      <w:ins w:id="761" w:author="Duong Duc Hien" w:date="2013-10-12T16:32:00Z">
        <w:r w:rsidR="00C90788">
          <w:t>requests to hide background horizontal lines.</w:t>
        </w:r>
      </w:ins>
      <w:del w:id="762" w:author="Duong Duc Hien" w:date="2013-10-12T16:32:00Z">
        <w:r w:rsidDel="00C90788">
          <w:rPr>
            <w:rFonts w:hint="eastAsia"/>
          </w:rPr>
          <w:delText xml:space="preserve">click </w:delText>
        </w:r>
        <w:r w:rsidDel="00C90788">
          <w:delText>“</w:delText>
        </w:r>
        <w:r w:rsidDel="00C90788">
          <w:rPr>
            <w:rFonts w:hint="eastAsia"/>
          </w:rPr>
          <w:delText xml:space="preserve">Hide </w:delText>
        </w:r>
        <w:r w:rsidR="009807D8" w:rsidDel="00C90788">
          <w:delText>background horizontal lines</w:delText>
        </w:r>
        <w:r w:rsidDel="00C90788">
          <w:delText>”</w:delText>
        </w:r>
        <w:r w:rsidDel="00C90788">
          <w:rPr>
            <w:rFonts w:hint="eastAsia"/>
          </w:rPr>
          <w:delText xml:space="preserve"> button</w:delText>
        </w:r>
      </w:del>
    </w:p>
    <w:p w:rsidR="00000000" w:rsidRDefault="00997185">
      <w:pPr>
        <w:ind w:firstLine="420"/>
        <w:pPrChange w:id="763" w:author="Duong Duc Hien" w:date="2013-10-12T16:43:00Z">
          <w:pPr>
            <w:pStyle w:val="ListParagraph"/>
            <w:numPr>
              <w:numId w:val="14"/>
            </w:numPr>
            <w:ind w:left="780" w:firstLineChars="0" w:hanging="360"/>
          </w:pPr>
        </w:pPrChange>
      </w:pPr>
      <w:ins w:id="764" w:author="Duong Duc Hien" w:date="2013-10-12T16:44:00Z">
        <w:r>
          <w:tab/>
        </w:r>
      </w:ins>
      <w:ins w:id="765" w:author="Duong Duc Hien" w:date="2013-10-17T12:23:00Z">
        <w:r w:rsidR="009B3F1D">
          <w:t xml:space="preserve">2. </w:t>
        </w:r>
      </w:ins>
      <w:r w:rsidR="00910414">
        <w:rPr>
          <w:rFonts w:hint="eastAsia"/>
        </w:rPr>
        <w:t xml:space="preserve">System </w:t>
      </w:r>
      <w:ins w:id="766" w:author="Duong Duc Hien" w:date="2013-10-12T16:33:00Z">
        <w:r w:rsidR="00C90788">
          <w:t>hides background horizontal lines.</w:t>
        </w:r>
      </w:ins>
      <w:del w:id="767" w:author="Duong Duc Hien" w:date="2013-10-12T16:33:00Z">
        <w:r w:rsidR="009807D8" w:rsidDel="00C90788">
          <w:delText>background horizontal lines</w:delText>
        </w:r>
        <w:r w:rsidR="00910414" w:rsidDel="00C90788">
          <w:rPr>
            <w:rFonts w:hint="eastAsia"/>
          </w:rPr>
          <w:delText>on Cartesian plot</w:delText>
        </w:r>
      </w:del>
    </w:p>
    <w:p w:rsidR="00000000" w:rsidRDefault="0032405C">
      <w:pPr>
        <w:ind w:firstLine="420"/>
        <w:rPr>
          <w:ins w:id="768" w:author="Duong Duc Hien" w:date="2013-10-12T16:39:00Z"/>
        </w:rPr>
        <w:pPrChange w:id="769" w:author="Duong Duc Hien" w:date="2013-10-12T16:43:00Z">
          <w:pPr/>
        </w:pPrChange>
      </w:pPr>
    </w:p>
    <w:p w:rsidR="00000000" w:rsidRDefault="00DD18EA">
      <w:pPr>
        <w:pStyle w:val="Heading3"/>
        <w:rPr>
          <w:ins w:id="770" w:author="Duong Duc Hien" w:date="2013-10-12T16:39:00Z"/>
        </w:rPr>
        <w:pPrChange w:id="771" w:author="LINGLONG ZHU" w:date="2013-10-16T21:35:00Z">
          <w:pPr>
            <w:pStyle w:val="Heading2"/>
          </w:pPr>
        </w:pPrChange>
      </w:pPr>
      <w:bookmarkStart w:id="772" w:name="_Toc369818410"/>
      <w:ins w:id="773" w:author="Duong Duc Hien" w:date="2013-10-12T16:39:00Z">
        <w:r w:rsidRPr="00DD18EA">
          <w:rPr>
            <w:rPrChange w:id="774" w:author="Duong Duc Hien" w:date="2013-10-12T16:44:00Z">
              <w:rPr>
                <w:b w:val="0"/>
                <w:bCs w:val="0"/>
              </w:rPr>
            </w:rPrChange>
          </w:rPr>
          <w:t>Use Case 1</w:t>
        </w:r>
      </w:ins>
      <w:ins w:id="775" w:author="LINGLONG ZHU" w:date="2013-10-16T21:35:00Z">
        <w:r w:rsidR="003527AF">
          <w:t>4</w:t>
        </w:r>
      </w:ins>
      <w:ins w:id="776" w:author="Duong Duc Hien" w:date="2013-10-12T16:39:00Z">
        <w:del w:id="777" w:author="LINGLONG ZHU" w:date="2013-10-16T21:35:00Z">
          <w:r w:rsidRPr="00DD18EA">
            <w:rPr>
              <w:rPrChange w:id="778" w:author="Duong Duc Hien" w:date="2013-10-12T16:44:00Z">
                <w:rPr>
                  <w:b w:val="0"/>
                  <w:bCs w:val="0"/>
                </w:rPr>
              </w:rPrChange>
            </w:rPr>
            <w:delText>3</w:delText>
          </w:r>
        </w:del>
        <w:r w:rsidRPr="00DD18EA">
          <w:rPr>
            <w:rPrChange w:id="779" w:author="Duong Duc Hien" w:date="2013-10-12T16:44:00Z">
              <w:rPr>
                <w:b w:val="0"/>
                <w:bCs w:val="0"/>
              </w:rPr>
            </w:rPrChange>
          </w:rPr>
          <w:t>: Save Data</w:t>
        </w:r>
      </w:ins>
      <w:ins w:id="780" w:author="LINGLONG ZHU" w:date="2013-10-16T21:29:00Z">
        <w:r w:rsidR="00807AF1">
          <w:t xml:space="preserve"> To File</w:t>
        </w:r>
      </w:ins>
      <w:bookmarkEnd w:id="772"/>
    </w:p>
    <w:p w:rsidR="00000000" w:rsidRDefault="00997185">
      <w:pPr>
        <w:ind w:firstLine="420"/>
        <w:rPr>
          <w:ins w:id="781" w:author="Duong Duc Hien" w:date="2013-10-12T16:39:00Z"/>
        </w:rPr>
        <w:pPrChange w:id="782" w:author="Duong Duc Hien" w:date="2013-10-12T16:43:00Z">
          <w:pPr>
            <w:pStyle w:val="Heading3"/>
          </w:pPr>
        </w:pPrChange>
      </w:pPr>
      <w:ins w:id="783" w:author="Duong Duc Hien" w:date="2013-10-12T16:39:00Z">
        <w:r>
          <w:rPr>
            <w:rFonts w:hint="eastAsia"/>
          </w:rPr>
          <w:t xml:space="preserve">Participating Actor: </w:t>
        </w:r>
      </w:ins>
    </w:p>
    <w:p w:rsidR="00997185" w:rsidRDefault="00997185" w:rsidP="00997185">
      <w:pPr>
        <w:ind w:firstLine="420"/>
        <w:rPr>
          <w:ins w:id="784" w:author="Duong Duc Hien" w:date="2013-10-12T16:39:00Z"/>
        </w:rPr>
      </w:pPr>
      <w:ins w:id="785" w:author="Duong Duc Hien" w:date="2013-10-12T16:44:00Z">
        <w:r>
          <w:tab/>
        </w:r>
      </w:ins>
      <w:ins w:id="786" w:author="Duong Duc Hien" w:date="2013-10-12T16:39:00Z">
        <w:r>
          <w:rPr>
            <w:rFonts w:hint="eastAsia"/>
          </w:rPr>
          <w:t>Initiated by Scientist</w:t>
        </w:r>
      </w:ins>
    </w:p>
    <w:p w:rsidR="00000000" w:rsidRDefault="00997185">
      <w:pPr>
        <w:ind w:firstLine="420"/>
        <w:rPr>
          <w:ins w:id="787" w:author="Duong Duc Hien" w:date="2013-10-12T16:39:00Z"/>
        </w:rPr>
        <w:pPrChange w:id="788" w:author="Duong Duc Hien" w:date="2013-10-12T16:43:00Z">
          <w:pPr>
            <w:pStyle w:val="Heading3"/>
          </w:pPr>
        </w:pPrChange>
      </w:pPr>
      <w:ins w:id="789" w:author="Duong Duc Hien" w:date="2013-10-12T16:39:00Z">
        <w:r>
          <w:rPr>
            <w:rFonts w:hint="eastAsia"/>
          </w:rPr>
          <w:t xml:space="preserve">Entry Condition: </w:t>
        </w:r>
      </w:ins>
    </w:p>
    <w:p w:rsidR="00000000" w:rsidRDefault="00997185">
      <w:pPr>
        <w:ind w:firstLine="420"/>
        <w:rPr>
          <w:ins w:id="790" w:author="Duong Duc Hien" w:date="2013-10-12T16:39:00Z"/>
        </w:rPr>
        <w:pPrChange w:id="791" w:author="Duong Duc Hien" w:date="2013-10-12T16:43:00Z">
          <w:pPr>
            <w:pStyle w:val="ListParagraph"/>
            <w:numPr>
              <w:numId w:val="13"/>
            </w:numPr>
            <w:ind w:left="780" w:firstLineChars="0" w:hanging="360"/>
          </w:pPr>
        </w:pPrChange>
      </w:pPr>
      <w:ins w:id="792" w:author="Duong Duc Hien" w:date="2013-10-12T16:46:00Z">
        <w:r>
          <w:tab/>
        </w:r>
        <w:del w:id="793" w:author="LINGLONG ZHU" w:date="2013-10-16T21:28:00Z">
          <w:r w:rsidDel="00807AF1">
            <w:delText>There is</w:delText>
          </w:r>
        </w:del>
      </w:ins>
      <w:ins w:id="794" w:author="Duong Duc Hien" w:date="2013-10-12T16:47:00Z">
        <w:del w:id="795" w:author="LINGLONG ZHU" w:date="2013-10-16T21:28:00Z">
          <w:r w:rsidDel="00807AF1">
            <w:delText xml:space="preserve"> Cartersian or Column graph displayed in the system</w:delText>
          </w:r>
        </w:del>
      </w:ins>
      <w:ins w:id="796" w:author="LINGLONG ZHU" w:date="2013-10-16T21:28:00Z">
        <w:r w:rsidR="00807AF1">
          <w:t>Current data set is not empty</w:t>
        </w:r>
      </w:ins>
      <w:ins w:id="797" w:author="Duong Duc Hien" w:date="2013-10-12T16:47:00Z">
        <w:r>
          <w:t>.</w:t>
        </w:r>
      </w:ins>
      <w:ins w:id="798" w:author="Duong Duc Hien" w:date="2013-10-12T16:39:00Z">
        <w:r>
          <w:tab/>
        </w:r>
      </w:ins>
    </w:p>
    <w:p w:rsidR="00000000" w:rsidRDefault="00997185">
      <w:pPr>
        <w:ind w:firstLine="420"/>
        <w:rPr>
          <w:ins w:id="799" w:author="Duong Duc Hien" w:date="2013-10-12T16:39:00Z"/>
        </w:rPr>
        <w:pPrChange w:id="800" w:author="Duong Duc Hien" w:date="2013-10-12T16:43:00Z">
          <w:pPr>
            <w:pStyle w:val="Heading3"/>
          </w:pPr>
        </w:pPrChange>
      </w:pPr>
      <w:ins w:id="801" w:author="Duong Duc Hien" w:date="2013-10-12T16:39:00Z">
        <w:r>
          <w:rPr>
            <w:rFonts w:hint="eastAsia"/>
          </w:rPr>
          <w:t xml:space="preserve">Exit Criteria: </w:t>
        </w:r>
      </w:ins>
    </w:p>
    <w:p w:rsidR="00000000" w:rsidRDefault="00997185">
      <w:pPr>
        <w:ind w:firstLine="420"/>
        <w:rPr>
          <w:ins w:id="802" w:author="Duong Duc Hien" w:date="2013-10-12T16:39:00Z"/>
        </w:rPr>
        <w:pPrChange w:id="803" w:author="Duong Duc Hien" w:date="2013-10-12T16:43:00Z">
          <w:pPr/>
        </w:pPrChange>
      </w:pPr>
      <w:ins w:id="804" w:author="Duong Duc Hien" w:date="2013-10-12T16:39:00Z">
        <w:r>
          <w:rPr>
            <w:rFonts w:hint="eastAsia"/>
          </w:rPr>
          <w:tab/>
        </w:r>
      </w:ins>
      <w:ins w:id="805" w:author="Duong Duc Hien" w:date="2013-10-12T16:47:00Z">
        <w:r>
          <w:t>Data is saved</w:t>
        </w:r>
      </w:ins>
      <w:ins w:id="806" w:author="LINGLONG ZHU" w:date="2013-10-16T21:30:00Z">
        <w:r w:rsidR="00807AF1">
          <w:t xml:space="preserve"> to a file</w:t>
        </w:r>
      </w:ins>
      <w:ins w:id="807" w:author="Duong Duc Hien" w:date="2013-10-12T16:47:00Z">
        <w:r>
          <w:t xml:space="preserve">. </w:t>
        </w:r>
      </w:ins>
    </w:p>
    <w:p w:rsidR="00000000" w:rsidRDefault="00997185">
      <w:pPr>
        <w:ind w:firstLine="420"/>
        <w:rPr>
          <w:ins w:id="808" w:author="Duong Duc Hien" w:date="2013-10-12T16:39:00Z"/>
        </w:rPr>
        <w:pPrChange w:id="809" w:author="Duong Duc Hien" w:date="2013-10-12T16:43:00Z">
          <w:pPr>
            <w:pStyle w:val="Heading3"/>
          </w:pPr>
        </w:pPrChange>
      </w:pPr>
      <w:ins w:id="810" w:author="Duong Duc Hien" w:date="2013-10-12T16:39:00Z">
        <w:r>
          <w:rPr>
            <w:rFonts w:hint="eastAsia"/>
          </w:rPr>
          <w:t>Flow of Events:</w:t>
        </w:r>
      </w:ins>
    </w:p>
    <w:p w:rsidR="00000000" w:rsidRDefault="00997185">
      <w:pPr>
        <w:ind w:firstLine="420"/>
        <w:rPr>
          <w:ins w:id="811" w:author="Duong Duc Hien" w:date="2013-10-12T16:39:00Z"/>
        </w:rPr>
        <w:pPrChange w:id="812" w:author="Duong Duc Hien" w:date="2013-10-12T16:43:00Z">
          <w:pPr>
            <w:pStyle w:val="ListParagraph"/>
            <w:numPr>
              <w:numId w:val="14"/>
            </w:numPr>
            <w:ind w:left="780" w:firstLineChars="0" w:hanging="360"/>
          </w:pPr>
        </w:pPrChange>
      </w:pPr>
      <w:ins w:id="813" w:author="Duong Duc Hien" w:date="2013-10-12T16:48:00Z">
        <w:r>
          <w:tab/>
        </w:r>
      </w:ins>
      <w:ins w:id="814" w:author="Duong Duc Hien" w:date="2013-10-17T12:23:00Z">
        <w:r w:rsidR="009B3F1D">
          <w:t xml:space="preserve">1. </w:t>
        </w:r>
      </w:ins>
      <w:ins w:id="815" w:author="Duong Duc Hien" w:date="2013-10-12T16:39:00Z">
        <w:r>
          <w:rPr>
            <w:rFonts w:hint="eastAsia"/>
          </w:rPr>
          <w:t xml:space="preserve">Scientist </w:t>
        </w:r>
        <w:del w:id="816" w:author="LINGLONG ZHU" w:date="2013-10-16T21:28:00Z">
          <w:r w:rsidDel="00807AF1">
            <w:delText>requests</w:delText>
          </w:r>
        </w:del>
      </w:ins>
      <w:ins w:id="817" w:author="LINGLONG ZHU" w:date="2013-10-16T21:28:00Z">
        <w:r w:rsidR="00807AF1">
          <w:t xml:space="preserve">makes a </w:t>
        </w:r>
      </w:ins>
      <w:ins w:id="818" w:author="Duong Duc Hien" w:date="2013-10-12T16:48:00Z">
        <w:r>
          <w:t>save</w:t>
        </w:r>
        <w:del w:id="819" w:author="LINGLONG ZHU" w:date="2013-10-16T21:28:00Z">
          <w:r w:rsidDel="00807AF1">
            <w:delText>s</w:delText>
          </w:r>
        </w:del>
        <w:r>
          <w:t xml:space="preserve"> data</w:t>
        </w:r>
      </w:ins>
      <w:ins w:id="820" w:author="LINGLONG ZHU" w:date="2013-10-16T21:28:00Z">
        <w:r w:rsidR="00807AF1">
          <w:t xml:space="preserve"> request</w:t>
        </w:r>
      </w:ins>
      <w:ins w:id="821" w:author="Duong Duc Hien" w:date="2013-10-12T17:21:00Z">
        <w:r w:rsidR="00473646">
          <w:t xml:space="preserve"> in MainForm</w:t>
        </w:r>
      </w:ins>
      <w:ins w:id="822" w:author="Duong Duc Hien" w:date="2013-10-12T16:39:00Z">
        <w:r>
          <w:t>.</w:t>
        </w:r>
      </w:ins>
    </w:p>
    <w:p w:rsidR="00000000" w:rsidRDefault="00997185">
      <w:pPr>
        <w:ind w:firstLine="420"/>
        <w:rPr>
          <w:ins w:id="823" w:author="Duong Duc Hien" w:date="2013-10-12T17:21:00Z"/>
        </w:rPr>
        <w:pPrChange w:id="824" w:author="Duong Duc Hien" w:date="2013-10-12T16:43:00Z">
          <w:pPr/>
        </w:pPrChange>
      </w:pPr>
      <w:ins w:id="825" w:author="Duong Duc Hien" w:date="2013-10-12T16:48:00Z">
        <w:r>
          <w:tab/>
        </w:r>
      </w:ins>
      <w:ins w:id="826" w:author="Duong Duc Hien" w:date="2013-10-17T12:23:00Z">
        <w:r w:rsidR="009B3F1D">
          <w:t xml:space="preserve">2. </w:t>
        </w:r>
      </w:ins>
      <w:ins w:id="827" w:author="Duong Duc Hien" w:date="2013-10-12T16:39:00Z">
        <w:r>
          <w:rPr>
            <w:rFonts w:hint="eastAsia"/>
          </w:rPr>
          <w:t>System</w:t>
        </w:r>
      </w:ins>
      <w:r w:rsidR="00D23844">
        <w:t xml:space="preserve"> </w:t>
      </w:r>
      <w:ins w:id="828" w:author="Duong Duc Hien" w:date="2013-10-12T17:21:00Z">
        <w:r w:rsidR="00473646">
          <w:t>display</w:t>
        </w:r>
      </w:ins>
      <w:ins w:id="829" w:author="Duong Duc Hien" w:date="2013-10-17T12:23:00Z">
        <w:r w:rsidR="009B3F1D">
          <w:t>s</w:t>
        </w:r>
      </w:ins>
      <w:r w:rsidR="00207DD4">
        <w:t xml:space="preserve"> </w:t>
      </w:r>
      <w:ins w:id="830" w:author="Duong Duc Hien" w:date="2013-10-12T17:21:00Z">
        <w:r w:rsidR="00473646">
          <w:t>SaveDataForm.</w:t>
        </w:r>
      </w:ins>
    </w:p>
    <w:p w:rsidR="00000000" w:rsidRDefault="00473646">
      <w:pPr>
        <w:ind w:firstLine="420"/>
        <w:rPr>
          <w:ins w:id="831" w:author="Duong Duc Hien" w:date="2013-10-12T17:21:00Z"/>
        </w:rPr>
        <w:pPrChange w:id="832" w:author="Duong Duc Hien" w:date="2013-10-12T16:43:00Z">
          <w:pPr/>
        </w:pPrChange>
      </w:pPr>
      <w:ins w:id="833" w:author="Duong Duc Hien" w:date="2013-10-12T17:21:00Z">
        <w:r>
          <w:tab/>
        </w:r>
      </w:ins>
      <w:ins w:id="834" w:author="Duong Duc Hien" w:date="2013-10-17T12:23:00Z">
        <w:r w:rsidR="009B3F1D">
          <w:t xml:space="preserve">3. </w:t>
        </w:r>
      </w:ins>
      <w:ins w:id="835" w:author="Duong Duc Hien" w:date="2013-10-12T17:21:00Z">
        <w:r>
          <w:t xml:space="preserve">Scientists </w:t>
        </w:r>
        <w:del w:id="836" w:author="LINGLONG ZHU" w:date="2013-10-16T21:29:00Z">
          <w:r w:rsidDel="00807AF1">
            <w:delText>fills</w:delText>
          </w:r>
        </w:del>
      </w:ins>
      <w:ins w:id="837" w:author="Duong Duc Hien" w:date="2013-10-17T12:24:00Z">
        <w:r w:rsidR="009B3F1D">
          <w:t>fills</w:t>
        </w:r>
      </w:ins>
      <w:r w:rsidR="00D23844">
        <w:t xml:space="preserve"> </w:t>
      </w:r>
      <w:ins w:id="838" w:author="LINGLONG ZHU" w:date="2013-10-16T21:29:00Z">
        <w:del w:id="839" w:author="Duong Duc Hien" w:date="2013-10-17T12:24:00Z">
          <w:r w:rsidR="00807AF1" w:rsidDel="009B3F1D">
            <w:delText>choosesthe directory and file name</w:delText>
          </w:r>
        </w:del>
      </w:ins>
      <w:ins w:id="840" w:author="Duong Duc Hien" w:date="2013-10-12T17:21:00Z">
        <w:r>
          <w:t>in</w:t>
        </w:r>
      </w:ins>
      <w:r w:rsidR="00D23844">
        <w:t xml:space="preserve"> </w:t>
      </w:r>
      <w:ins w:id="841" w:author="Duong Duc Hien" w:date="2013-10-12T17:21:00Z">
        <w:r>
          <w:t>SaveDataForm and</w:t>
        </w:r>
      </w:ins>
      <w:r w:rsidR="00D23844">
        <w:t xml:space="preserve"> </w:t>
      </w:r>
      <w:ins w:id="842" w:author="Duong Duc Hien" w:date="2013-10-12T17:21:00Z">
        <w:del w:id="843" w:author="LINGLONG ZHU" w:date="2013-10-16T21:29:00Z">
          <w:r w:rsidDel="00807AF1">
            <w:delText xml:space="preserve"> then </w:delText>
          </w:r>
        </w:del>
        <w:r>
          <w:t>submits the form.</w:t>
        </w:r>
      </w:ins>
    </w:p>
    <w:p w:rsidR="00000000" w:rsidRDefault="00473646">
      <w:pPr>
        <w:ind w:firstLine="420"/>
        <w:rPr>
          <w:ins w:id="844" w:author="Duong Duc Hien" w:date="2013-10-12T16:42:00Z"/>
        </w:rPr>
        <w:pPrChange w:id="845" w:author="Duong Duc Hien" w:date="2013-10-12T16:43:00Z">
          <w:pPr/>
        </w:pPrChange>
      </w:pPr>
      <w:ins w:id="846" w:author="Duong Duc Hien" w:date="2013-10-12T17:21:00Z">
        <w:r>
          <w:tab/>
        </w:r>
      </w:ins>
      <w:ins w:id="847" w:author="Duong Duc Hien" w:date="2013-10-17T12:23:00Z">
        <w:r w:rsidR="009B3F1D">
          <w:t xml:space="preserve">4. </w:t>
        </w:r>
      </w:ins>
      <w:ins w:id="848" w:author="Duong Duc Hien" w:date="2013-10-12T17:21:00Z">
        <w:r>
          <w:t xml:space="preserve">System </w:t>
        </w:r>
      </w:ins>
      <w:ins w:id="849" w:author="LINGLONG ZHU" w:date="2013-10-16T21:30:00Z">
        <w:r w:rsidR="00807AF1">
          <w:t>writes the dataset to</w:t>
        </w:r>
      </w:ins>
      <w:ins w:id="850" w:author="Duong Duc Hien" w:date="2013-10-17T12:24:00Z">
        <w:r w:rsidR="009B3F1D">
          <w:t xml:space="preserve"> a </w:t>
        </w:r>
      </w:ins>
      <w:ins w:id="851" w:author="LINGLONG ZHU" w:date="2013-10-16T21:30:00Z">
        <w:del w:id="852" w:author="Duong Duc Hien" w:date="2013-10-17T12:24:00Z">
          <w:r w:rsidR="00807AF1" w:rsidDel="009B3F1D">
            <w:delText xml:space="preserve"> the </w:delText>
          </w:r>
        </w:del>
        <w:r w:rsidR="00807AF1">
          <w:t xml:space="preserve">file chosen by scientist and </w:t>
        </w:r>
      </w:ins>
      <w:ins w:id="853" w:author="Duong Duc Hien" w:date="2013-10-12T17:21:00Z">
        <w:r>
          <w:t>returns to MainForm.</w:t>
        </w:r>
      </w:ins>
    </w:p>
    <w:p w:rsidR="00000000" w:rsidRDefault="0032405C">
      <w:pPr>
        <w:ind w:firstLine="420"/>
        <w:rPr>
          <w:ins w:id="854" w:author="Duong Duc Hien" w:date="2013-10-12T16:42:00Z"/>
        </w:rPr>
        <w:pPrChange w:id="855" w:author="Duong Duc Hien" w:date="2013-10-12T16:43:00Z">
          <w:pPr/>
        </w:pPrChange>
      </w:pPr>
    </w:p>
    <w:p w:rsidR="007968A8" w:rsidRDefault="007968A8">
      <w:pPr>
        <w:widowControl/>
        <w:jc w:val="left"/>
        <w:rPr>
          <w:ins w:id="856" w:author="Duong Duc Hien" w:date="2013-10-17T22:15:00Z"/>
          <w:rFonts w:asciiTheme="majorHAnsi" w:eastAsia="Adobe 黑体 Std R" w:hAnsiTheme="majorHAnsi" w:cstheme="majorBidi"/>
          <w:b/>
          <w:bCs/>
          <w:sz w:val="24"/>
          <w:szCs w:val="32"/>
        </w:rPr>
      </w:pPr>
      <w:ins w:id="857" w:author="Duong Duc Hien" w:date="2013-10-17T22:15:00Z">
        <w:r>
          <w:br w:type="page"/>
        </w:r>
      </w:ins>
    </w:p>
    <w:p w:rsidR="00000000" w:rsidRDefault="003527AF">
      <w:pPr>
        <w:pStyle w:val="Heading2"/>
        <w:rPr>
          <w:ins w:id="858" w:author="Duong Duc Hien" w:date="2013-10-17T22:20:00Z"/>
        </w:rPr>
        <w:pPrChange w:id="859" w:author="LINGLONG ZHU" w:date="2013-10-16T21:40:00Z">
          <w:pPr/>
        </w:pPrChange>
      </w:pPr>
      <w:bookmarkStart w:id="860" w:name="_Toc369818411"/>
      <w:ins w:id="861" w:author="LINGLONG ZHU" w:date="2013-10-16T21:40:00Z">
        <w:r>
          <w:lastRenderedPageBreak/>
          <w:t>UML Diagram</w:t>
        </w:r>
      </w:ins>
      <w:bookmarkEnd w:id="860"/>
    </w:p>
    <w:p w:rsidR="00000000" w:rsidRDefault="00E50ACF">
      <w:pPr>
        <w:ind w:hanging="810"/>
        <w:rPr>
          <w:ins w:id="862" w:author="Duong Duc Hien" w:date="2013-10-17T22:16:00Z"/>
        </w:rPr>
        <w:pPrChange w:id="863" w:author="Duong Duc Hien" w:date="2013-10-17T22:21:00Z">
          <w:pPr/>
        </w:pPrChange>
      </w:pPr>
      <w:r>
        <w:rPr>
          <w:noProof/>
          <w:lang w:eastAsia="en-US"/>
        </w:rPr>
        <w:drawing>
          <wp:inline distT="0" distB="0" distL="0" distR="0">
            <wp:extent cx="6774105" cy="4640580"/>
            <wp:effectExtent l="19050" t="0" r="7695" b="0"/>
            <wp:docPr id="1" name="Picture 0" descr="uml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_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6487" cy="464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32405C">
      <w:pPr>
        <w:ind w:hanging="810"/>
        <w:rPr>
          <w:ins w:id="864" w:author="LINGLONG ZHU" w:date="2013-10-16T21:40:00Z"/>
        </w:rPr>
        <w:pPrChange w:id="865" w:author="Duong Duc Hien" w:date="2013-10-17T22:18:00Z">
          <w:pPr/>
        </w:pPrChange>
      </w:pPr>
    </w:p>
    <w:p w:rsidR="00000000" w:rsidRDefault="0032405C">
      <w:pPr>
        <w:ind w:firstLine="420"/>
        <w:rPr>
          <w:ins w:id="866" w:author="LINGLONG ZHU" w:date="2013-10-16T21:40:00Z"/>
          <w:b/>
        </w:rPr>
        <w:pPrChange w:id="867" w:author="Duong Duc Hien" w:date="2013-10-12T16:43:00Z">
          <w:pPr/>
        </w:pPrChange>
      </w:pPr>
    </w:p>
    <w:p w:rsidR="00000000" w:rsidRDefault="0032405C">
      <w:pPr>
        <w:ind w:firstLine="420"/>
        <w:rPr>
          <w:ins w:id="868" w:author="LINGLONG ZHU" w:date="2013-10-16T21:40:00Z"/>
          <w:b/>
        </w:rPr>
        <w:pPrChange w:id="869" w:author="Duong Duc Hien" w:date="2013-10-12T16:43:00Z">
          <w:pPr/>
        </w:pPrChange>
      </w:pPr>
    </w:p>
    <w:p w:rsidR="007968A8" w:rsidRDefault="007968A8">
      <w:pPr>
        <w:widowControl/>
        <w:jc w:val="left"/>
        <w:rPr>
          <w:ins w:id="870" w:author="Duong Duc Hien" w:date="2013-10-17T22:15:00Z"/>
          <w:rFonts w:asciiTheme="majorHAnsi" w:eastAsia="Adobe 黑体 Std R" w:hAnsiTheme="majorHAnsi" w:cstheme="majorBidi"/>
          <w:b/>
          <w:bCs/>
          <w:sz w:val="24"/>
          <w:szCs w:val="32"/>
        </w:rPr>
      </w:pPr>
      <w:ins w:id="871" w:author="Duong Duc Hien" w:date="2013-10-17T22:15:00Z">
        <w:r>
          <w:br w:type="page"/>
        </w:r>
      </w:ins>
    </w:p>
    <w:p w:rsidR="00000000" w:rsidRDefault="003527AF">
      <w:pPr>
        <w:pStyle w:val="Heading2"/>
        <w:rPr>
          <w:ins w:id="872" w:author="Duong Duc Hien" w:date="2013-10-17T22:18:00Z"/>
        </w:rPr>
        <w:pPrChange w:id="873" w:author="Duong Duc Hien" w:date="2013-10-17T22:39:00Z">
          <w:pPr/>
        </w:pPrChange>
      </w:pPr>
      <w:bookmarkStart w:id="874" w:name="_Toc369818412"/>
      <w:ins w:id="875" w:author="LINGLONG ZHU" w:date="2013-10-16T21:40:00Z">
        <w:r>
          <w:lastRenderedPageBreak/>
          <w:t>GUI Form</w:t>
        </w:r>
      </w:ins>
      <w:ins w:id="876" w:author="Duong Duc Hien" w:date="2013-10-17T22:18:00Z">
        <w:r w:rsidR="00771798">
          <w:t>s</w:t>
        </w:r>
        <w:bookmarkEnd w:id="874"/>
      </w:ins>
    </w:p>
    <w:p w:rsidR="00E23F2F" w:rsidRDefault="00D61694">
      <w:pPr>
        <w:rPr>
          <w:ins w:id="877" w:author="Duong Duc Hien" w:date="2013-10-17T22:39:00Z"/>
        </w:rPr>
      </w:pPr>
      <w:ins w:id="878" w:author="Duong Duc Hien" w:date="2013-10-17T22:21:00Z">
        <w:r>
          <w:t>1. MainForm</w:t>
        </w:r>
      </w:ins>
    </w:p>
    <w:p w:rsidR="00E23F2F" w:rsidRDefault="00702294">
      <w:pPr>
        <w:rPr>
          <w:ins w:id="879" w:author="Duong Duc Hien" w:date="2013-10-17T22:21:00Z"/>
        </w:rPr>
      </w:pPr>
      <w:ins w:id="880" w:author="Duong Duc Hien" w:date="2013-10-17T22:39:00Z">
        <w:r>
          <w:t xml:space="preserve">In the MainForm, the Scientist </w:t>
        </w:r>
      </w:ins>
      <w:ins w:id="881" w:author="Duong Duc Hien" w:date="2013-10-17T22:40:00Z">
        <w:r w:rsidR="00252B7E">
          <w:t xml:space="preserve">double </w:t>
        </w:r>
      </w:ins>
      <w:ins w:id="882" w:author="Duong Duc Hien" w:date="2013-10-17T22:39:00Z">
        <w:r w:rsidR="00252B7E">
          <w:t>click</w:t>
        </w:r>
      </w:ins>
      <w:ins w:id="883" w:author="Duong Duc Hien" w:date="2013-10-17T22:40:00Z">
        <w:r w:rsidR="00252B7E">
          <w:t>s</w:t>
        </w:r>
      </w:ins>
      <w:ins w:id="884" w:author="Duong Duc Hien" w:date="2013-10-17T22:39:00Z">
        <w:r>
          <w:t xml:space="preserve"> the cell</w:t>
        </w:r>
      </w:ins>
      <w:ins w:id="885" w:author="Duong Duc Hien" w:date="2013-10-17T22:40:00Z">
        <w:r w:rsidR="00252B7E">
          <w:t xml:space="preserve"> to change value.</w:t>
        </w:r>
      </w:ins>
    </w:p>
    <w:p w:rsidR="00E23F2F" w:rsidRDefault="00D61694">
      <w:pPr>
        <w:rPr>
          <w:ins w:id="886" w:author="Duong Duc Hien" w:date="2013-10-17T22:21:00Z"/>
        </w:rPr>
      </w:pPr>
      <w:ins w:id="887" w:author="Duong Duc Hien" w:date="2013-10-17T22:21:00Z">
        <w:r>
          <w:t xml:space="preserve">a. </w:t>
        </w:r>
      </w:ins>
      <w:ins w:id="888" w:author="Duong Duc Hien" w:date="2013-10-17T22:18:00Z">
        <w:r>
          <w:t xml:space="preserve">MainForm with </w:t>
        </w:r>
      </w:ins>
      <w:ins w:id="889" w:author="Duong Duc Hien" w:date="2013-10-17T22:19:00Z">
        <w:r>
          <w:t>Cartesian</w:t>
        </w:r>
      </w:ins>
      <w:ins w:id="890" w:author="Duong Duc Hien" w:date="2013-10-17T22:18:00Z">
        <w:r>
          <w:t xml:space="preserve"> Graph</w:t>
        </w:r>
      </w:ins>
    </w:p>
    <w:p w:rsidR="00E23F2F" w:rsidRDefault="0032405C">
      <w:pPr>
        <w:rPr>
          <w:ins w:id="891" w:author="Duong Duc Hien" w:date="2013-10-17T22:19:00Z"/>
        </w:rPr>
      </w:pPr>
      <w:ins w:id="892" w:author="Duong Duc Hien" w:date="2013-10-17T22:37:00Z">
        <w:r>
          <w:rPr>
            <w:noProof/>
            <w:lang w:eastAsia="en-US"/>
          </w:rPr>
          <w:drawing>
            <wp:inline distT="0" distB="0" distL="0" distR="0">
              <wp:extent cx="5274310" cy="2835910"/>
              <wp:effectExtent l="19050" t="0" r="2540" b="0"/>
              <wp:docPr id="9" name="Picture 8" descr="MainFormCertesia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MainFormCertesian.png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8359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E23F2F" w:rsidRDefault="00E23F2F">
      <w:pPr>
        <w:rPr>
          <w:ins w:id="893" w:author="Duong Duc Hien" w:date="2013-10-17T22:21:00Z"/>
        </w:rPr>
      </w:pPr>
    </w:p>
    <w:p w:rsidR="00D61694" w:rsidRDefault="00D61694" w:rsidP="00D61694">
      <w:pPr>
        <w:rPr>
          <w:ins w:id="894" w:author="Duong Duc Hien" w:date="2013-10-17T22:22:00Z"/>
        </w:rPr>
      </w:pPr>
      <w:ins w:id="895" w:author="Duong Duc Hien" w:date="2013-10-17T22:21:00Z">
        <w:r>
          <w:t>b. MainForm with Column Graph</w:t>
        </w:r>
      </w:ins>
    </w:p>
    <w:p w:rsidR="00D61694" w:rsidRDefault="0032405C" w:rsidP="00D61694">
      <w:pPr>
        <w:rPr>
          <w:ins w:id="896" w:author="Duong Duc Hien" w:date="2013-10-17T22:22:00Z"/>
        </w:rPr>
      </w:pPr>
      <w:ins w:id="897" w:author="Duong Duc Hien" w:date="2013-10-17T22:38:00Z">
        <w:r>
          <w:rPr>
            <w:noProof/>
            <w:lang w:eastAsia="en-US"/>
          </w:rPr>
          <w:drawing>
            <wp:inline distT="0" distB="0" distL="0" distR="0">
              <wp:extent cx="5274310" cy="2835910"/>
              <wp:effectExtent l="19050" t="0" r="2540" b="0"/>
              <wp:docPr id="10" name="Picture 9" descr="MainFormColum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MainFormColumn.png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8359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D61694" w:rsidRDefault="00D61694" w:rsidP="00D61694">
      <w:pPr>
        <w:rPr>
          <w:ins w:id="898" w:author="Duong Duc Hien" w:date="2013-10-17T22:22:00Z"/>
        </w:rPr>
      </w:pPr>
    </w:p>
    <w:p w:rsidR="00D61694" w:rsidRDefault="00D61694">
      <w:pPr>
        <w:widowControl/>
        <w:jc w:val="left"/>
        <w:rPr>
          <w:ins w:id="899" w:author="Duong Duc Hien" w:date="2013-10-17T22:23:00Z"/>
        </w:rPr>
      </w:pPr>
      <w:ins w:id="900" w:author="Duong Duc Hien" w:date="2013-10-17T22:23:00Z">
        <w:r>
          <w:br w:type="page"/>
        </w:r>
      </w:ins>
    </w:p>
    <w:p w:rsidR="00D61694" w:rsidRDefault="00D61694" w:rsidP="00D61694">
      <w:pPr>
        <w:rPr>
          <w:ins w:id="901" w:author="Duong Duc Hien" w:date="2013-10-17T22:23:00Z"/>
        </w:rPr>
      </w:pPr>
      <w:ins w:id="902" w:author="Duong Duc Hien" w:date="2013-10-17T22:22:00Z">
        <w:r>
          <w:lastRenderedPageBreak/>
          <w:t xml:space="preserve">2. </w:t>
        </w:r>
      </w:ins>
      <w:ins w:id="903" w:author="Duong Duc Hien" w:date="2013-10-17T22:23:00Z">
        <w:r>
          <w:t>LoadDataForm</w:t>
        </w:r>
      </w:ins>
    </w:p>
    <w:p w:rsidR="00D61694" w:rsidRDefault="0032405C" w:rsidP="00D61694">
      <w:pPr>
        <w:rPr>
          <w:ins w:id="904" w:author="Duong Duc Hien" w:date="2013-10-17T22:24:00Z"/>
        </w:rPr>
      </w:pPr>
      <w:ins w:id="905" w:author="Duong Duc Hien" w:date="2013-10-17T22:23:00Z">
        <w:r>
          <w:rPr>
            <w:noProof/>
            <w:lang w:eastAsia="en-US"/>
          </w:rPr>
          <w:drawing>
            <wp:inline distT="0" distB="0" distL="0" distR="0">
              <wp:extent cx="4101953" cy="2705543"/>
              <wp:effectExtent l="19050" t="0" r="0" b="0"/>
              <wp:docPr id="5" name="Picture 4" descr="LoadDataForm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adDataForm.png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00305" cy="270445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D61694" w:rsidRDefault="00D61694" w:rsidP="00D61694">
      <w:pPr>
        <w:rPr>
          <w:ins w:id="906" w:author="Duong Duc Hien" w:date="2013-10-17T22:24:00Z"/>
        </w:rPr>
      </w:pPr>
    </w:p>
    <w:p w:rsidR="00D61694" w:rsidRDefault="00D61694" w:rsidP="00D61694">
      <w:pPr>
        <w:rPr>
          <w:ins w:id="907" w:author="Duong Duc Hien" w:date="2013-10-17T22:24:00Z"/>
        </w:rPr>
      </w:pPr>
      <w:ins w:id="908" w:author="Duong Duc Hien" w:date="2013-10-17T22:24:00Z">
        <w:r>
          <w:t>3. SaveDataForm</w:t>
        </w:r>
      </w:ins>
    </w:p>
    <w:p w:rsidR="00D61694" w:rsidRDefault="0032405C" w:rsidP="00D61694">
      <w:pPr>
        <w:rPr>
          <w:ins w:id="909" w:author="Duong Duc Hien" w:date="2013-10-17T22:29:00Z"/>
        </w:rPr>
      </w:pPr>
      <w:ins w:id="910" w:author="Duong Duc Hien" w:date="2013-10-17T22:29:00Z">
        <w:r>
          <w:rPr>
            <w:noProof/>
            <w:lang w:eastAsia="en-US"/>
          </w:rPr>
          <w:drawing>
            <wp:inline distT="0" distB="0" distL="0" distR="0">
              <wp:extent cx="4180224" cy="2771913"/>
              <wp:effectExtent l="19050" t="0" r="0" b="0"/>
              <wp:docPr id="6" name="Picture 5" descr="SaveDataForm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SaveDataForm.png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8009" cy="277044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D61694" w:rsidRDefault="00D61694" w:rsidP="00D61694">
      <w:pPr>
        <w:rPr>
          <w:ins w:id="911" w:author="Duong Duc Hien" w:date="2013-10-17T22:29:00Z"/>
        </w:rPr>
      </w:pPr>
    </w:p>
    <w:p w:rsidR="00D61694" w:rsidRDefault="009F4179" w:rsidP="00D61694">
      <w:pPr>
        <w:rPr>
          <w:ins w:id="912" w:author="Duong Duc Hien" w:date="2013-10-17T22:29:00Z"/>
        </w:rPr>
      </w:pPr>
      <w:ins w:id="913" w:author="Duong Duc Hien" w:date="2013-10-17T22:29:00Z">
        <w:r>
          <w:t xml:space="preserve">4. </w:t>
        </w:r>
      </w:ins>
      <w:ins w:id="914" w:author="Duong Duc Hien" w:date="2013-10-17T22:31:00Z">
        <w:r>
          <w:t>Delete</w:t>
        </w:r>
      </w:ins>
      <w:ins w:id="915" w:author="Duong Duc Hien" w:date="2013-10-17T22:29:00Z">
        <w:r w:rsidR="00D61694">
          <w:t>Confirmation</w:t>
        </w:r>
      </w:ins>
      <w:r w:rsidR="002A5C96">
        <w:t>Form</w:t>
      </w:r>
    </w:p>
    <w:p w:rsidR="00E23F2F" w:rsidRDefault="0032405C">
      <w:pPr>
        <w:rPr>
          <w:ins w:id="916" w:author="LINGLONG ZHU" w:date="2013-10-16T21:40:00Z"/>
          <w:del w:id="917" w:author="Duong Duc Hien" w:date="2013-10-17T22:38:00Z"/>
        </w:rPr>
      </w:pPr>
      <w:ins w:id="918" w:author="Duong Duc Hien" w:date="2013-10-17T22:31:00Z">
        <w:r>
          <w:rPr>
            <w:noProof/>
            <w:lang w:eastAsia="en-US"/>
          </w:rPr>
          <w:drawing>
            <wp:inline distT="0" distB="0" distL="0" distR="0">
              <wp:extent cx="3177816" cy="1341236"/>
              <wp:effectExtent l="19050" t="0" r="3534" b="0"/>
              <wp:docPr id="8" name="Picture 7" descr="DeleteConfirmationForm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DeleteConfirmationForm.png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7816" cy="134123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000000" w:rsidRDefault="0032405C">
      <w:pPr>
        <w:ind w:firstLine="420"/>
        <w:rPr>
          <w:ins w:id="919" w:author="LINGLONG ZHU" w:date="2013-10-16T21:40:00Z"/>
          <w:b/>
        </w:rPr>
        <w:pPrChange w:id="920" w:author="Duong Duc Hien" w:date="2013-10-12T16:43:00Z">
          <w:pPr/>
        </w:pPrChange>
      </w:pPr>
    </w:p>
    <w:p w:rsidR="00000000" w:rsidRDefault="00DD18EA">
      <w:pPr>
        <w:ind w:firstLine="420"/>
        <w:rPr>
          <w:ins w:id="921" w:author="Duong Duc Hien" w:date="2013-10-12T16:42:00Z"/>
          <w:del w:id="922" w:author="LINGLONG ZHU" w:date="2013-10-16T21:31:00Z"/>
          <w:b/>
          <w:rPrChange w:id="923" w:author="Duong Duc Hien" w:date="2013-10-12T18:34:00Z">
            <w:rPr>
              <w:ins w:id="924" w:author="Duong Duc Hien" w:date="2013-10-12T16:42:00Z"/>
              <w:del w:id="925" w:author="LINGLONG ZHU" w:date="2013-10-16T21:31:00Z"/>
            </w:rPr>
          </w:rPrChange>
        </w:rPr>
        <w:pPrChange w:id="926" w:author="Duong Duc Hien" w:date="2013-10-12T16:43:00Z">
          <w:pPr/>
        </w:pPrChange>
      </w:pPr>
      <w:ins w:id="927" w:author="Duong Duc Hien" w:date="2013-10-12T16:42:00Z">
        <w:del w:id="928" w:author="LINGLONG ZHU" w:date="2013-10-16T21:31:00Z">
          <w:r w:rsidRPr="00DD18EA">
            <w:rPr>
              <w:b/>
              <w:rPrChange w:id="929" w:author="Duong Duc Hien" w:date="2013-10-12T18:34:00Z">
                <w:rPr/>
              </w:rPrChange>
            </w:rPr>
            <w:delText>Use Case 14: Exit System</w:delText>
          </w:r>
        </w:del>
      </w:ins>
      <w:ins w:id="930" w:author="Duong Duc Hien" w:date="2013-10-12T16:48:00Z">
        <w:del w:id="931" w:author="LINGLONG ZHU" w:date="2013-10-16T21:31:00Z">
          <w:r w:rsidR="001C0736" w:rsidDel="003527AF">
            <w:rPr>
              <w:b/>
            </w:rPr>
            <w:delText xml:space="preserve"> (</w:delText>
          </w:r>
        </w:del>
      </w:ins>
      <w:ins w:id="932" w:author="Duong Duc Hien" w:date="2013-10-12T18:35:00Z">
        <w:del w:id="933" w:author="LINGLONG ZHU" w:date="2013-10-16T21:31:00Z">
          <w:r w:rsidR="00545A5D" w:rsidDel="003527AF">
            <w:rPr>
              <w:b/>
            </w:rPr>
            <w:delText xml:space="preserve"> not sure needed</w:delText>
          </w:r>
        </w:del>
      </w:ins>
      <w:ins w:id="934" w:author="Duong Duc Hien" w:date="2013-10-12T16:48:00Z">
        <w:del w:id="935" w:author="LINGLONG ZHU" w:date="2013-10-16T21:31:00Z">
          <w:r w:rsidRPr="00DD18EA">
            <w:rPr>
              <w:b/>
              <w:rPrChange w:id="936" w:author="Duong Duc Hien" w:date="2013-10-12T18:34:00Z">
                <w:rPr/>
              </w:rPrChange>
            </w:rPr>
            <w:delText>)</w:delText>
          </w:r>
        </w:del>
      </w:ins>
    </w:p>
    <w:p w:rsidR="00000000" w:rsidRDefault="00997185">
      <w:pPr>
        <w:ind w:firstLine="420"/>
        <w:rPr>
          <w:ins w:id="937" w:author="Duong Duc Hien" w:date="2013-10-12T16:42:00Z"/>
          <w:del w:id="938" w:author="LINGLONG ZHU" w:date="2013-10-16T21:31:00Z"/>
        </w:rPr>
        <w:pPrChange w:id="939" w:author="Duong Duc Hien" w:date="2013-10-12T16:43:00Z">
          <w:pPr>
            <w:pStyle w:val="Heading3"/>
          </w:pPr>
        </w:pPrChange>
      </w:pPr>
      <w:ins w:id="940" w:author="Duong Duc Hien" w:date="2013-10-12T16:42:00Z">
        <w:del w:id="941" w:author="LINGLONG ZHU" w:date="2013-10-16T21:31:00Z">
          <w:r w:rsidDel="003527AF">
            <w:rPr>
              <w:rFonts w:hint="eastAsia"/>
            </w:rPr>
            <w:delText xml:space="preserve">Participating Actor: </w:delText>
          </w:r>
        </w:del>
      </w:ins>
    </w:p>
    <w:p w:rsidR="00997185" w:rsidDel="003527AF" w:rsidRDefault="00997185" w:rsidP="00997185">
      <w:pPr>
        <w:ind w:firstLine="420"/>
        <w:rPr>
          <w:ins w:id="942" w:author="Duong Duc Hien" w:date="2013-10-12T16:42:00Z"/>
          <w:del w:id="943" w:author="LINGLONG ZHU" w:date="2013-10-16T21:31:00Z"/>
        </w:rPr>
      </w:pPr>
      <w:ins w:id="944" w:author="Duong Duc Hien" w:date="2013-10-12T16:47:00Z">
        <w:del w:id="945" w:author="LINGLONG ZHU" w:date="2013-10-16T21:31:00Z">
          <w:r w:rsidDel="003527AF">
            <w:tab/>
          </w:r>
        </w:del>
      </w:ins>
      <w:ins w:id="946" w:author="Duong Duc Hien" w:date="2013-10-12T16:42:00Z">
        <w:del w:id="947" w:author="LINGLONG ZHU" w:date="2013-10-16T21:31:00Z">
          <w:r w:rsidDel="003527AF">
            <w:rPr>
              <w:rFonts w:hint="eastAsia"/>
            </w:rPr>
            <w:delText>Initiated by Scientist</w:delText>
          </w:r>
        </w:del>
      </w:ins>
    </w:p>
    <w:p w:rsidR="00000000" w:rsidRDefault="00997185">
      <w:pPr>
        <w:ind w:firstLine="420"/>
        <w:rPr>
          <w:ins w:id="948" w:author="Duong Duc Hien" w:date="2013-10-12T16:42:00Z"/>
          <w:del w:id="949" w:author="LINGLONG ZHU" w:date="2013-10-16T21:31:00Z"/>
        </w:rPr>
        <w:pPrChange w:id="950" w:author="Duong Duc Hien" w:date="2013-10-12T16:43:00Z">
          <w:pPr>
            <w:pStyle w:val="Heading3"/>
          </w:pPr>
        </w:pPrChange>
      </w:pPr>
      <w:ins w:id="951" w:author="Duong Duc Hien" w:date="2013-10-12T16:42:00Z">
        <w:del w:id="952" w:author="LINGLONG ZHU" w:date="2013-10-16T21:31:00Z">
          <w:r w:rsidDel="003527AF">
            <w:rPr>
              <w:rFonts w:hint="eastAsia"/>
            </w:rPr>
            <w:delText xml:space="preserve">Entry Condition: </w:delText>
          </w:r>
        </w:del>
      </w:ins>
    </w:p>
    <w:p w:rsidR="00000000" w:rsidRDefault="00997185">
      <w:pPr>
        <w:ind w:firstLine="420"/>
        <w:rPr>
          <w:ins w:id="953" w:author="Duong Duc Hien" w:date="2013-10-12T17:08:00Z"/>
          <w:del w:id="954" w:author="LINGLONG ZHU" w:date="2013-10-16T21:31:00Z"/>
        </w:rPr>
        <w:pPrChange w:id="955" w:author="Duong Duc Hien" w:date="2013-10-12T16:43:00Z">
          <w:pPr>
            <w:pStyle w:val="Heading3"/>
          </w:pPr>
        </w:pPrChange>
      </w:pPr>
      <w:ins w:id="956" w:author="Duong Duc Hien" w:date="2013-10-12T16:42:00Z">
        <w:del w:id="957" w:author="LINGLONG ZHU" w:date="2013-10-16T21:31:00Z">
          <w:r w:rsidDel="003527AF">
            <w:rPr>
              <w:rFonts w:hint="eastAsia"/>
            </w:rPr>
            <w:delText xml:space="preserve">Exit Criteria: </w:delText>
          </w:r>
        </w:del>
      </w:ins>
    </w:p>
    <w:p w:rsidR="00000000" w:rsidRDefault="0082209A">
      <w:pPr>
        <w:ind w:firstLine="420"/>
        <w:rPr>
          <w:ins w:id="958" w:author="Duong Duc Hien" w:date="2013-10-12T16:42:00Z"/>
          <w:del w:id="959" w:author="LINGLONG ZHU" w:date="2013-10-16T21:31:00Z"/>
        </w:rPr>
        <w:pPrChange w:id="960" w:author="Duong Duc Hien" w:date="2013-10-12T16:43:00Z">
          <w:pPr>
            <w:pStyle w:val="Heading3"/>
          </w:pPr>
        </w:pPrChange>
      </w:pPr>
      <w:ins w:id="961" w:author="Duong Duc Hien" w:date="2013-10-12T17:08:00Z">
        <w:del w:id="962" w:author="LINGLONG ZHU" w:date="2013-10-16T21:31:00Z">
          <w:r w:rsidDel="003527AF">
            <w:tab/>
            <w:delText>System exits.</w:delText>
          </w:r>
        </w:del>
      </w:ins>
    </w:p>
    <w:p w:rsidR="00000000" w:rsidRDefault="00997185">
      <w:pPr>
        <w:ind w:firstLine="420"/>
        <w:rPr>
          <w:ins w:id="963" w:author="Duong Duc Hien" w:date="2013-10-12T16:42:00Z"/>
          <w:del w:id="964" w:author="LINGLONG ZHU" w:date="2013-10-16T21:31:00Z"/>
        </w:rPr>
        <w:pPrChange w:id="965" w:author="Duong Duc Hien" w:date="2013-10-12T16:43:00Z">
          <w:pPr>
            <w:pStyle w:val="Heading3"/>
          </w:pPr>
        </w:pPrChange>
      </w:pPr>
      <w:ins w:id="966" w:author="Duong Duc Hien" w:date="2013-10-12T16:42:00Z">
        <w:del w:id="967" w:author="LINGLONG ZHU" w:date="2013-10-16T21:31:00Z">
          <w:r w:rsidDel="003527AF">
            <w:rPr>
              <w:rFonts w:hint="eastAsia"/>
            </w:rPr>
            <w:delText>Flow of Events:</w:delText>
          </w:r>
        </w:del>
      </w:ins>
    </w:p>
    <w:p w:rsidR="00000000" w:rsidRDefault="0082209A">
      <w:pPr>
        <w:ind w:firstLine="420"/>
        <w:rPr>
          <w:ins w:id="968" w:author="Duong Duc Hien" w:date="2013-10-12T16:42:00Z"/>
          <w:del w:id="969" w:author="LINGLONG ZHU" w:date="2013-10-16T21:31:00Z"/>
        </w:rPr>
        <w:pPrChange w:id="970" w:author="Duong Duc Hien" w:date="2013-10-12T16:43:00Z">
          <w:pPr>
            <w:pStyle w:val="ListParagraph"/>
            <w:numPr>
              <w:numId w:val="15"/>
            </w:numPr>
            <w:ind w:left="780" w:firstLineChars="0" w:hanging="360"/>
          </w:pPr>
        </w:pPrChange>
      </w:pPr>
      <w:ins w:id="971" w:author="Duong Duc Hien" w:date="2013-10-12T17:08:00Z">
        <w:del w:id="972" w:author="LINGLONG ZHU" w:date="2013-10-16T21:31:00Z">
          <w:r w:rsidDel="003527AF">
            <w:tab/>
          </w:r>
        </w:del>
      </w:ins>
      <w:ins w:id="973" w:author="Duong Duc Hien" w:date="2013-10-12T16:42:00Z">
        <w:del w:id="974" w:author="LINGLONG ZHU" w:date="2013-10-16T21:31:00Z">
          <w:r w:rsidR="00997185" w:rsidDel="003527AF">
            <w:rPr>
              <w:rFonts w:hint="eastAsia"/>
            </w:rPr>
            <w:delText xml:space="preserve">Scientist </w:delText>
          </w:r>
          <w:r w:rsidR="00997185" w:rsidDel="003527AF">
            <w:delText>requests</w:delText>
          </w:r>
        </w:del>
      </w:ins>
      <w:ins w:id="975" w:author="Duong Duc Hien" w:date="2013-10-12T17:08:00Z">
        <w:del w:id="976" w:author="LINGLONG ZHU" w:date="2013-10-16T21:31:00Z">
          <w:r w:rsidDel="003527AF">
            <w:delText xml:space="preserve"> closes the system</w:delText>
          </w:r>
        </w:del>
      </w:ins>
      <w:ins w:id="977" w:author="Duong Duc Hien" w:date="2013-10-12T16:42:00Z">
        <w:del w:id="978" w:author="LINGLONG ZHU" w:date="2013-10-16T21:31:00Z">
          <w:r w:rsidR="00997185" w:rsidDel="003527AF">
            <w:delText>.</w:delText>
          </w:r>
        </w:del>
      </w:ins>
    </w:p>
    <w:p w:rsidR="00000000" w:rsidRDefault="0082209A">
      <w:pPr>
        <w:ind w:firstLine="420"/>
        <w:rPr>
          <w:ins w:id="979" w:author="Duong Duc Hien" w:date="2013-10-12T16:42:00Z"/>
          <w:del w:id="980" w:author="LINGLONG ZHU" w:date="2013-10-16T21:31:00Z"/>
        </w:rPr>
        <w:pPrChange w:id="981" w:author="Duong Duc Hien" w:date="2013-10-12T16:43:00Z">
          <w:pPr/>
        </w:pPrChange>
      </w:pPr>
      <w:ins w:id="982" w:author="Duong Duc Hien" w:date="2013-10-12T17:08:00Z">
        <w:del w:id="983" w:author="LINGLONG ZHU" w:date="2013-10-16T21:31:00Z">
          <w:r w:rsidDel="003527AF">
            <w:tab/>
            <w:delText>System exits</w:delText>
          </w:r>
        </w:del>
      </w:ins>
      <w:ins w:id="984" w:author="Duong Duc Hien" w:date="2013-10-12T16:42:00Z">
        <w:del w:id="985" w:author="LINGLONG ZHU" w:date="2013-10-16T21:31:00Z">
          <w:r w:rsidR="00997185" w:rsidDel="003527AF">
            <w:delText>.</w:delText>
          </w:r>
        </w:del>
      </w:ins>
    </w:p>
    <w:p w:rsidR="0032405C" w:rsidRDefault="0032405C">
      <w:pPr>
        <w:ind w:firstLine="420"/>
        <w:pPrChange w:id="986" w:author="Duong Duc Hien" w:date="2013-10-12T16:43:00Z">
          <w:pPr/>
        </w:pPrChange>
      </w:pPr>
    </w:p>
    <w:sectPr w:rsidR="0032405C" w:rsidSect="00C249A1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405C" w:rsidRDefault="0032405C" w:rsidP="00553119">
      <w:r>
        <w:separator/>
      </w:r>
    </w:p>
  </w:endnote>
  <w:endnote w:type="continuationSeparator" w:id="1">
    <w:p w:rsidR="0032405C" w:rsidRDefault="0032405C" w:rsidP="005531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黑体 Std R">
    <w:altName w:val="Arial Unicode MS"/>
    <w:panose1 w:val="00000000000000000000"/>
    <w:charset w:val="86"/>
    <w:family w:val="swiss"/>
    <w:notTrueType/>
    <w:pitch w:val="variable"/>
    <w:sig w:usb0="00000000" w:usb1="0A0F1810" w:usb2="00000016" w:usb3="00000000" w:csb0="0006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ustomXmlInsRangeStart w:id="988" w:author="Duong Duc Hien" w:date="2013-10-17T22:41:00Z"/>
  <w:sdt>
    <w:sdtPr>
      <w:id w:val="5208674"/>
      <w:docPartObj>
        <w:docPartGallery w:val="Page Numbers (Bottom of Page)"/>
        <w:docPartUnique/>
      </w:docPartObj>
    </w:sdtPr>
    <w:sdtContent>
      <w:customXmlInsRangeEnd w:id="988"/>
      <w:p w:rsidR="00900F3A" w:rsidRDefault="00DD18EA">
        <w:pPr>
          <w:pStyle w:val="Footer"/>
          <w:jc w:val="right"/>
          <w:rPr>
            <w:ins w:id="989" w:author="Duong Duc Hien" w:date="2013-10-17T22:41:00Z"/>
          </w:rPr>
        </w:pPr>
        <w:ins w:id="990" w:author="Duong Duc Hien" w:date="2013-10-17T22:41:00Z">
          <w:r>
            <w:fldChar w:fldCharType="begin"/>
          </w:r>
          <w:r w:rsidR="00900F3A">
            <w:instrText xml:space="preserve"> PAGE   \* MERGEFORMAT </w:instrText>
          </w:r>
          <w:r>
            <w:fldChar w:fldCharType="separate"/>
          </w:r>
        </w:ins>
        <w:r w:rsidR="0061645B">
          <w:rPr>
            <w:noProof/>
          </w:rPr>
          <w:t>1</w:t>
        </w:r>
        <w:ins w:id="991" w:author="Duong Duc Hien" w:date="2013-10-17T22:41:00Z">
          <w:r>
            <w:fldChar w:fldCharType="end"/>
          </w:r>
        </w:ins>
      </w:p>
    </w:sdtContent>
    <w:customXmlInsRangeStart w:id="992" w:author="Duong Duc Hien" w:date="2013-10-17T22:41:00Z"/>
  </w:sdt>
  <w:customXmlInsRangeEnd w:id="992"/>
  <w:p w:rsidR="00900F3A" w:rsidRDefault="00900F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405C" w:rsidRDefault="0032405C" w:rsidP="00553119">
      <w:r>
        <w:separator/>
      </w:r>
    </w:p>
  </w:footnote>
  <w:footnote w:type="continuationSeparator" w:id="1">
    <w:p w:rsidR="0032405C" w:rsidRDefault="0032405C" w:rsidP="005531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8A8" w:rsidRDefault="007968A8">
    <w:pPr>
      <w:pStyle w:val="Header"/>
    </w:pPr>
    <w:ins w:id="987" w:author="Duong Duc Hien" w:date="2013-10-17T22:10:00Z">
      <w:r>
        <w:rPr>
          <w:color w:val="4F81BD" w:themeColor="accent1"/>
          <w:sz w:val="24"/>
          <w:szCs w:val="24"/>
        </w:rPr>
        <w:t>L</w:t>
      </w:r>
      <w:r w:rsidRPr="005B13CB">
        <w:rPr>
          <w:color w:val="4F81BD" w:themeColor="accent1"/>
          <w:sz w:val="24"/>
          <w:szCs w:val="24"/>
        </w:rPr>
        <w:t>inglong Zhu and Hien Duong</w:t>
      </w:r>
      <w:r>
        <w:ptab w:relativeTo="margin" w:alignment="center" w:leader="none"/>
      </w:r>
      <w:r>
        <w:ptab w:relativeTo="margin" w:alignment="right" w:leader="none"/>
      </w:r>
    </w:ins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84CC2"/>
    <w:multiLevelType w:val="hybridMultilevel"/>
    <w:tmpl w:val="CAE67924"/>
    <w:lvl w:ilvl="0" w:tplc="CA06C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01089E"/>
    <w:multiLevelType w:val="hybridMultilevel"/>
    <w:tmpl w:val="CFE8ADAA"/>
    <w:lvl w:ilvl="0" w:tplc="A6B64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1A5EDC"/>
    <w:multiLevelType w:val="hybridMultilevel"/>
    <w:tmpl w:val="DAC08918"/>
    <w:lvl w:ilvl="0" w:tplc="00E49A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3344BD7"/>
    <w:multiLevelType w:val="hybridMultilevel"/>
    <w:tmpl w:val="DA522C98"/>
    <w:lvl w:ilvl="0" w:tplc="BFA824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6221AC3"/>
    <w:multiLevelType w:val="hybridMultilevel"/>
    <w:tmpl w:val="1FDED662"/>
    <w:lvl w:ilvl="0" w:tplc="54F847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A9C5EC8"/>
    <w:multiLevelType w:val="hybridMultilevel"/>
    <w:tmpl w:val="9210145C"/>
    <w:lvl w:ilvl="0" w:tplc="1018AC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B325AD6"/>
    <w:multiLevelType w:val="hybridMultilevel"/>
    <w:tmpl w:val="3D4AA6B0"/>
    <w:lvl w:ilvl="0" w:tplc="04847D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3A0347B"/>
    <w:multiLevelType w:val="hybridMultilevel"/>
    <w:tmpl w:val="63B6CC6A"/>
    <w:lvl w:ilvl="0" w:tplc="A03A73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24B739E"/>
    <w:multiLevelType w:val="hybridMultilevel"/>
    <w:tmpl w:val="5994E09C"/>
    <w:lvl w:ilvl="0" w:tplc="9F0285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9411118"/>
    <w:multiLevelType w:val="hybridMultilevel"/>
    <w:tmpl w:val="8EC22184"/>
    <w:lvl w:ilvl="0" w:tplc="279A8C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D2E2FBC"/>
    <w:multiLevelType w:val="hybridMultilevel"/>
    <w:tmpl w:val="ADE0E5AE"/>
    <w:lvl w:ilvl="0" w:tplc="5882E8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5E2196B"/>
    <w:multiLevelType w:val="hybridMultilevel"/>
    <w:tmpl w:val="0AC0BEEA"/>
    <w:lvl w:ilvl="0" w:tplc="80629956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B101984"/>
    <w:multiLevelType w:val="hybridMultilevel"/>
    <w:tmpl w:val="56325712"/>
    <w:lvl w:ilvl="0" w:tplc="C71280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2AD1C05"/>
    <w:multiLevelType w:val="hybridMultilevel"/>
    <w:tmpl w:val="DAC08918"/>
    <w:lvl w:ilvl="0" w:tplc="00E49A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AB82D35"/>
    <w:multiLevelType w:val="hybridMultilevel"/>
    <w:tmpl w:val="8BD2609C"/>
    <w:lvl w:ilvl="0" w:tplc="0A385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1"/>
  </w:num>
  <w:num w:numId="6">
    <w:abstractNumId w:val="3"/>
  </w:num>
  <w:num w:numId="7">
    <w:abstractNumId w:val="8"/>
  </w:num>
  <w:num w:numId="8">
    <w:abstractNumId w:val="14"/>
  </w:num>
  <w:num w:numId="9">
    <w:abstractNumId w:val="7"/>
  </w:num>
  <w:num w:numId="10">
    <w:abstractNumId w:val="12"/>
  </w:num>
  <w:num w:numId="11">
    <w:abstractNumId w:val="10"/>
  </w:num>
  <w:num w:numId="12">
    <w:abstractNumId w:val="1"/>
  </w:num>
  <w:num w:numId="13">
    <w:abstractNumId w:val="9"/>
  </w:num>
  <w:num w:numId="14">
    <w:abstractNumId w:val="2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6128"/>
    <w:rsid w:val="00014669"/>
    <w:rsid w:val="00052EB4"/>
    <w:rsid w:val="00072D6C"/>
    <w:rsid w:val="00084A3B"/>
    <w:rsid w:val="000945B7"/>
    <w:rsid w:val="000C4C0B"/>
    <w:rsid w:val="000E26C6"/>
    <w:rsid w:val="00102309"/>
    <w:rsid w:val="001555AA"/>
    <w:rsid w:val="00171FC0"/>
    <w:rsid w:val="001763AF"/>
    <w:rsid w:val="001C0736"/>
    <w:rsid w:val="00201E82"/>
    <w:rsid w:val="00204338"/>
    <w:rsid w:val="00207DD4"/>
    <w:rsid w:val="00237AB2"/>
    <w:rsid w:val="00252B7E"/>
    <w:rsid w:val="00296153"/>
    <w:rsid w:val="002A5C96"/>
    <w:rsid w:val="002D67CC"/>
    <w:rsid w:val="002E54B1"/>
    <w:rsid w:val="0032405C"/>
    <w:rsid w:val="00327952"/>
    <w:rsid w:val="003527AF"/>
    <w:rsid w:val="004078B3"/>
    <w:rsid w:val="004311FD"/>
    <w:rsid w:val="00473646"/>
    <w:rsid w:val="004818F5"/>
    <w:rsid w:val="00486FB4"/>
    <w:rsid w:val="00544D0C"/>
    <w:rsid w:val="00545A5D"/>
    <w:rsid w:val="00553119"/>
    <w:rsid w:val="00581FFC"/>
    <w:rsid w:val="005A3A68"/>
    <w:rsid w:val="005B13CB"/>
    <w:rsid w:val="005C1AC5"/>
    <w:rsid w:val="005C34E2"/>
    <w:rsid w:val="005E0E50"/>
    <w:rsid w:val="005F56E1"/>
    <w:rsid w:val="0061645B"/>
    <w:rsid w:val="00656FAF"/>
    <w:rsid w:val="006B1D56"/>
    <w:rsid w:val="006C522C"/>
    <w:rsid w:val="006D2A36"/>
    <w:rsid w:val="00702294"/>
    <w:rsid w:val="00771798"/>
    <w:rsid w:val="007852C9"/>
    <w:rsid w:val="007968A8"/>
    <w:rsid w:val="007A08EC"/>
    <w:rsid w:val="007B5DEA"/>
    <w:rsid w:val="007C2050"/>
    <w:rsid w:val="00807AF1"/>
    <w:rsid w:val="0082209A"/>
    <w:rsid w:val="0085107B"/>
    <w:rsid w:val="00885611"/>
    <w:rsid w:val="008B1055"/>
    <w:rsid w:val="008B1480"/>
    <w:rsid w:val="008C2356"/>
    <w:rsid w:val="00900F3A"/>
    <w:rsid w:val="00910414"/>
    <w:rsid w:val="00915DF8"/>
    <w:rsid w:val="009441D4"/>
    <w:rsid w:val="00971715"/>
    <w:rsid w:val="009807D8"/>
    <w:rsid w:val="009921B2"/>
    <w:rsid w:val="00997185"/>
    <w:rsid w:val="009B3F1D"/>
    <w:rsid w:val="009C1F3F"/>
    <w:rsid w:val="009F4179"/>
    <w:rsid w:val="00A024ED"/>
    <w:rsid w:val="00A31BA0"/>
    <w:rsid w:val="00A33D0F"/>
    <w:rsid w:val="00AC4659"/>
    <w:rsid w:val="00AF571E"/>
    <w:rsid w:val="00B21B4E"/>
    <w:rsid w:val="00B45A62"/>
    <w:rsid w:val="00BA2C3E"/>
    <w:rsid w:val="00C249A1"/>
    <w:rsid w:val="00C50B21"/>
    <w:rsid w:val="00C80EDD"/>
    <w:rsid w:val="00C90788"/>
    <w:rsid w:val="00CA7718"/>
    <w:rsid w:val="00CC5549"/>
    <w:rsid w:val="00D1750E"/>
    <w:rsid w:val="00D23844"/>
    <w:rsid w:val="00D46128"/>
    <w:rsid w:val="00D61694"/>
    <w:rsid w:val="00DC7F0E"/>
    <w:rsid w:val="00DD18EA"/>
    <w:rsid w:val="00DD6AB4"/>
    <w:rsid w:val="00E001F4"/>
    <w:rsid w:val="00E203F7"/>
    <w:rsid w:val="00E23F2F"/>
    <w:rsid w:val="00E50ACF"/>
    <w:rsid w:val="00EA7355"/>
    <w:rsid w:val="00EC4DDF"/>
    <w:rsid w:val="00F36F30"/>
    <w:rsid w:val="00F40324"/>
    <w:rsid w:val="00F521C0"/>
    <w:rsid w:val="00F52C7B"/>
    <w:rsid w:val="00F609D4"/>
    <w:rsid w:val="00F932DC"/>
    <w:rsid w:val="00FF00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A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27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669"/>
    <w:pPr>
      <w:keepNext/>
      <w:keepLines/>
      <w:spacing w:before="260" w:after="100" w:afterAutospacing="1"/>
      <w:outlineLvl w:val="1"/>
    </w:pPr>
    <w:rPr>
      <w:rFonts w:asciiTheme="majorHAnsi" w:eastAsia="Adobe 黑体 Std R" w:hAnsiTheme="majorHAnsi"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669"/>
    <w:pPr>
      <w:keepNext/>
      <w:keepLines/>
      <w:outlineLvl w:val="2"/>
    </w:pPr>
    <w:rPr>
      <w:rFonts w:eastAsia="Adobe 黑体 Std R"/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27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5311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53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53119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14669"/>
    <w:rPr>
      <w:rFonts w:asciiTheme="majorHAnsi" w:eastAsia="Adobe 黑体 Std R" w:hAnsiTheme="majorHAnsi" w:cstheme="majorBidi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4669"/>
    <w:rPr>
      <w:rFonts w:eastAsia="Adobe 黑体 Std R"/>
      <w:b/>
      <w:bCs/>
      <w:szCs w:val="32"/>
    </w:rPr>
  </w:style>
  <w:style w:type="paragraph" w:styleId="ListParagraph">
    <w:name w:val="List Paragraph"/>
    <w:basedOn w:val="Normal"/>
    <w:uiPriority w:val="34"/>
    <w:qFormat/>
    <w:rsid w:val="004818F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0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27AF"/>
    <w:rPr>
      <w:b/>
      <w:bCs/>
      <w:kern w:val="44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sid w:val="003527A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527AF"/>
  </w:style>
  <w:style w:type="paragraph" w:styleId="TOC2">
    <w:name w:val="toc 2"/>
    <w:basedOn w:val="Normal"/>
    <w:next w:val="Normal"/>
    <w:autoRedefine/>
    <w:uiPriority w:val="39"/>
    <w:unhideWhenUsed/>
    <w:rsid w:val="003527AF"/>
    <w:pPr>
      <w:ind w:left="420"/>
    </w:pPr>
  </w:style>
  <w:style w:type="paragraph" w:styleId="TOC3">
    <w:name w:val="toc 3"/>
    <w:basedOn w:val="Normal"/>
    <w:next w:val="Normal"/>
    <w:autoRedefine/>
    <w:uiPriority w:val="39"/>
    <w:unhideWhenUsed/>
    <w:rsid w:val="003527AF"/>
    <w:pPr>
      <w:ind w:left="840"/>
    </w:pPr>
  </w:style>
  <w:style w:type="paragraph" w:styleId="TOC4">
    <w:name w:val="toc 4"/>
    <w:basedOn w:val="Normal"/>
    <w:next w:val="Normal"/>
    <w:autoRedefine/>
    <w:uiPriority w:val="39"/>
    <w:unhideWhenUsed/>
    <w:rsid w:val="003527AF"/>
    <w:pPr>
      <w:ind w:left="1260"/>
    </w:pPr>
  </w:style>
  <w:style w:type="paragraph" w:styleId="TOC5">
    <w:name w:val="toc 5"/>
    <w:basedOn w:val="Normal"/>
    <w:next w:val="Normal"/>
    <w:autoRedefine/>
    <w:uiPriority w:val="39"/>
    <w:unhideWhenUsed/>
    <w:rsid w:val="003527AF"/>
    <w:pPr>
      <w:ind w:left="1680"/>
    </w:pPr>
  </w:style>
  <w:style w:type="paragraph" w:styleId="TOC6">
    <w:name w:val="toc 6"/>
    <w:basedOn w:val="Normal"/>
    <w:next w:val="Normal"/>
    <w:autoRedefine/>
    <w:uiPriority w:val="39"/>
    <w:unhideWhenUsed/>
    <w:rsid w:val="003527AF"/>
    <w:pPr>
      <w:ind w:left="2100"/>
    </w:pPr>
  </w:style>
  <w:style w:type="paragraph" w:styleId="TOC7">
    <w:name w:val="toc 7"/>
    <w:basedOn w:val="Normal"/>
    <w:next w:val="Normal"/>
    <w:autoRedefine/>
    <w:uiPriority w:val="39"/>
    <w:unhideWhenUsed/>
    <w:rsid w:val="003527AF"/>
    <w:pPr>
      <w:ind w:left="2520"/>
    </w:pPr>
  </w:style>
  <w:style w:type="paragraph" w:styleId="TOC8">
    <w:name w:val="toc 8"/>
    <w:basedOn w:val="Normal"/>
    <w:next w:val="Normal"/>
    <w:autoRedefine/>
    <w:uiPriority w:val="39"/>
    <w:unhideWhenUsed/>
    <w:rsid w:val="003527AF"/>
    <w:pPr>
      <w:ind w:left="2940"/>
    </w:pPr>
  </w:style>
  <w:style w:type="paragraph" w:styleId="TOC9">
    <w:name w:val="toc 9"/>
    <w:basedOn w:val="Normal"/>
    <w:next w:val="Normal"/>
    <w:autoRedefine/>
    <w:uiPriority w:val="39"/>
    <w:unhideWhenUsed/>
    <w:rsid w:val="003527AF"/>
    <w:pPr>
      <w:ind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14F918-CCB7-B440-816C-0CCCB4E15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8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Yellow Gingkgo</dc:creator>
  <cp:lastModifiedBy>Duong Duc Hien</cp:lastModifiedBy>
  <cp:revision>51</cp:revision>
  <dcterms:created xsi:type="dcterms:W3CDTF">2013-10-05T17:05:00Z</dcterms:created>
  <dcterms:modified xsi:type="dcterms:W3CDTF">2013-10-18T04:11:00Z</dcterms:modified>
</cp:coreProperties>
</file>